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955A5" w14:textId="07C66A61" w:rsidR="002E0334" w:rsidRDefault="002E0334" w:rsidP="002E0334">
      <w:pPr>
        <w:pStyle w:val="Heading1"/>
        <w:rPr>
          <w:lang w:val="en-US"/>
        </w:rPr>
      </w:pPr>
      <w:r>
        <w:rPr>
          <w:lang w:val="en-US"/>
        </w:rPr>
        <w:t xml:space="preserve">Exploring the impact of dispensing practicing on equity in NHS payments to </w:t>
      </w:r>
      <w:r w:rsidR="002D67E5">
        <w:rPr>
          <w:lang w:val="en-US"/>
        </w:rPr>
        <w:t xml:space="preserve">general </w:t>
      </w:r>
      <w:r>
        <w:rPr>
          <w:lang w:val="en-US"/>
        </w:rPr>
        <w:t>practices</w:t>
      </w:r>
    </w:p>
    <w:p w14:paraId="39C43D75" w14:textId="47AFB135" w:rsidR="00B96BA6" w:rsidDel="002D67E5" w:rsidRDefault="00B96BA6" w:rsidP="2D9E779E">
      <w:pPr>
        <w:jc w:val="both"/>
        <w:rPr>
          <w:del w:id="0" w:author="John Ford" w:date="2024-07-29T08:18:00Z" w16du:dateUtc="2024-07-29T07:18:00Z"/>
        </w:rPr>
      </w:pPr>
      <w:del w:id="1" w:author="John Ford" w:date="2024-07-29T08:18:00Z" w16du:dateUtc="2024-07-29T07:18:00Z">
        <w:r w:rsidRPr="2D9E779E" w:rsidDel="002D67E5">
          <w:delText>Our previous analysis [link to structural inequalities page] revealed that “the socioeconomic gradient in payments is largely driven by differences in prescribing payments”.</w:delText>
        </w:r>
      </w:del>
    </w:p>
    <w:p w14:paraId="1DC4C5C2" w14:textId="77777777" w:rsidR="00FB4A7F" w:rsidRDefault="00FB4A7F" w:rsidP="00FB71B0">
      <w:pPr>
        <w:jc w:val="both"/>
        <w:rPr>
          <w:lang w:val="en-US"/>
        </w:rPr>
      </w:pPr>
    </w:p>
    <w:p w14:paraId="3B04FBFB" w14:textId="271B3FBE" w:rsidR="004E381A" w:rsidRDefault="002D67E5" w:rsidP="00FB71B0">
      <w:pPr>
        <w:jc w:val="both"/>
        <w:rPr>
          <w:lang w:val="en-US"/>
        </w:rPr>
      </w:pPr>
      <w:r>
        <w:rPr>
          <w:lang w:val="en-US"/>
        </w:rPr>
        <w:t>General</w:t>
      </w:r>
      <w:r w:rsidR="005F7C86">
        <w:rPr>
          <w:lang w:val="en-US"/>
        </w:rPr>
        <w:t xml:space="preserve"> </w:t>
      </w:r>
      <w:r w:rsidR="00F93557">
        <w:rPr>
          <w:lang w:val="en-US"/>
        </w:rPr>
        <w:t xml:space="preserve">practices serving the most deprived populations receive less funding per weighted patient than </w:t>
      </w:r>
      <w:r w:rsidR="00254E7B">
        <w:rPr>
          <w:lang w:val="en-US"/>
        </w:rPr>
        <w:t>those serving the least deprived</w:t>
      </w:r>
      <w:ins w:id="2" w:author="John Ford" w:date="2024-07-29T08:19:00Z" w16du:dateUtc="2024-07-29T07:19:00Z">
        <w:r>
          <w:rPr>
            <w:lang w:val="en-US"/>
          </w:rPr>
          <w:t xml:space="preserve"> (cite</w:t>
        </w:r>
        <w:r w:rsidR="00AA73F1">
          <w:rPr>
            <w:lang w:val="en-US"/>
          </w:rPr>
          <w:t>/link to</w:t>
        </w:r>
        <w:r>
          <w:rPr>
            <w:lang w:val="en-US"/>
          </w:rPr>
          <w:t xml:space="preserve"> </w:t>
        </w:r>
        <w:r w:rsidR="00AA73F1">
          <w:rPr>
            <w:lang w:val="en-US"/>
          </w:rPr>
          <w:t>our previous work)</w:t>
        </w:r>
      </w:ins>
      <w:r w:rsidR="00254E7B">
        <w:rPr>
          <w:lang w:val="en-US"/>
        </w:rPr>
        <w:t xml:space="preserve">. </w:t>
      </w:r>
      <w:r w:rsidR="00AA73F1">
        <w:rPr>
          <w:lang w:val="en-US"/>
        </w:rPr>
        <w:t>Here we explore the key driver behind th</w:t>
      </w:r>
      <w:r w:rsidR="003D1674">
        <w:rPr>
          <w:lang w:val="en-US"/>
        </w:rPr>
        <w:t>e inequality in funding. Overall</w:t>
      </w:r>
      <w:r w:rsidR="00A8069A">
        <w:rPr>
          <w:lang w:val="en-US"/>
        </w:rPr>
        <w:t>,</w:t>
      </w:r>
      <w:r w:rsidR="003D1674">
        <w:rPr>
          <w:lang w:val="en-US"/>
        </w:rPr>
        <w:t xml:space="preserve"> </w:t>
      </w:r>
      <w:r w:rsidR="001D3E9E">
        <w:rPr>
          <w:lang w:val="en-US"/>
        </w:rPr>
        <w:t>the inequality</w:t>
      </w:r>
      <w:r w:rsidR="00A8069A">
        <w:rPr>
          <w:lang w:val="en-US"/>
        </w:rPr>
        <w:t xml:space="preserve"> general practice funding</w:t>
      </w:r>
      <w:r w:rsidR="001D3E9E">
        <w:rPr>
          <w:lang w:val="en-US"/>
        </w:rPr>
        <w:t xml:space="preserve"> is driven by a high distribution of dispensing practices in more affluent areas. </w:t>
      </w:r>
    </w:p>
    <w:p w14:paraId="3C9CE152" w14:textId="77FAA85D" w:rsidR="008C79E1" w:rsidRDefault="008C79E1" w:rsidP="00FB71B0">
      <w:pPr>
        <w:jc w:val="both"/>
        <w:rPr>
          <w:lang w:val="en-US"/>
        </w:rPr>
      </w:pPr>
    </w:p>
    <w:p w14:paraId="3258933D" w14:textId="0F9E95F3" w:rsidR="00D64E8B" w:rsidRDefault="00A8069A" w:rsidP="00FB71B0">
      <w:pPr>
        <w:jc w:val="both"/>
        <w:rPr>
          <w:lang w:val="en-US"/>
        </w:rPr>
      </w:pPr>
      <w:r>
        <w:rPr>
          <w:lang w:val="en-US"/>
        </w:rPr>
        <w:t xml:space="preserve">Across all </w:t>
      </w:r>
      <w:r w:rsidR="0052044B">
        <w:rPr>
          <w:lang w:val="en-US"/>
        </w:rPr>
        <w:t>practice</w:t>
      </w:r>
      <w:r w:rsidR="004D1A1E">
        <w:rPr>
          <w:lang w:val="en-US"/>
        </w:rPr>
        <w:t>s</w:t>
      </w:r>
      <w:r w:rsidR="0052044B">
        <w:rPr>
          <w:lang w:val="en-US"/>
        </w:rPr>
        <w:t>, those in the most deprived 20% receive</w:t>
      </w:r>
      <w:r w:rsidR="00821DD3">
        <w:rPr>
          <w:lang w:val="en-US"/>
        </w:rPr>
        <w:t>d</w:t>
      </w:r>
      <w:r w:rsidR="00F415EF">
        <w:rPr>
          <w:lang w:val="en-US"/>
        </w:rPr>
        <w:t xml:space="preserve"> £182 per weighted patient </w:t>
      </w:r>
      <w:r w:rsidR="00821DD3">
        <w:rPr>
          <w:lang w:val="en-US"/>
        </w:rPr>
        <w:t xml:space="preserve">in 2023, </w:t>
      </w:r>
      <w:r w:rsidR="0052044B">
        <w:rPr>
          <w:lang w:val="en-US"/>
        </w:rPr>
        <w:t xml:space="preserve">compared to </w:t>
      </w:r>
      <w:r w:rsidR="00F415EF">
        <w:rPr>
          <w:lang w:val="en-US"/>
        </w:rPr>
        <w:t>£166</w:t>
      </w:r>
      <w:r w:rsidR="00821DD3">
        <w:rPr>
          <w:lang w:val="en-US"/>
        </w:rPr>
        <w:t xml:space="preserve"> for those in the least deprived 20%</w:t>
      </w:r>
      <w:r w:rsidR="00AC17CC">
        <w:rPr>
          <w:lang w:val="en-US"/>
        </w:rPr>
        <w:t xml:space="preserve"> -</w:t>
      </w:r>
      <w:r w:rsidR="001002EB">
        <w:rPr>
          <w:lang w:val="en-US"/>
        </w:rPr>
        <w:t xml:space="preserve"> a gap of £</w:t>
      </w:r>
      <w:r w:rsidR="00F415EF">
        <w:rPr>
          <w:lang w:val="en-US"/>
        </w:rPr>
        <w:t>16</w:t>
      </w:r>
      <w:r w:rsidR="0052044B">
        <w:rPr>
          <w:lang w:val="en-US"/>
        </w:rPr>
        <w:t xml:space="preserve">. When we </w:t>
      </w:r>
      <w:r w:rsidR="00857F62">
        <w:rPr>
          <w:lang w:val="en-US"/>
        </w:rPr>
        <w:t>exclude all dispensing practices from this analysis</w:t>
      </w:r>
      <w:r w:rsidR="00AC17CC">
        <w:rPr>
          <w:lang w:val="en-US"/>
        </w:rPr>
        <w:t>,</w:t>
      </w:r>
      <w:r w:rsidR="00857F62">
        <w:rPr>
          <w:lang w:val="en-US"/>
        </w:rPr>
        <w:t xml:space="preserve"> the gap is only</w:t>
      </w:r>
      <w:r w:rsidR="001002EB">
        <w:rPr>
          <w:lang w:val="en-US"/>
        </w:rPr>
        <w:t xml:space="preserve"> £</w:t>
      </w:r>
      <w:r w:rsidR="00322314">
        <w:rPr>
          <w:lang w:val="en-US"/>
        </w:rPr>
        <w:t>1</w:t>
      </w:r>
      <w:r w:rsidR="001002EB">
        <w:rPr>
          <w:lang w:val="en-US"/>
        </w:rPr>
        <w:t xml:space="preserve">. </w:t>
      </w:r>
      <w:r w:rsidR="00FC7AA7">
        <w:rPr>
          <w:lang w:val="en-US"/>
        </w:rPr>
        <w:t>The gap in payments to dispensing practices is much larger</w:t>
      </w:r>
      <w:r w:rsidR="002939CE">
        <w:rPr>
          <w:lang w:val="en-US"/>
        </w:rPr>
        <w:t xml:space="preserve"> </w:t>
      </w:r>
      <w:r w:rsidR="00D90BCC">
        <w:rPr>
          <w:lang w:val="en-US"/>
        </w:rPr>
        <w:t>(</w:t>
      </w:r>
      <w:r w:rsidR="00FC7AA7">
        <w:rPr>
          <w:lang w:val="en-US"/>
        </w:rPr>
        <w:t>£</w:t>
      </w:r>
      <w:r w:rsidR="002939CE">
        <w:rPr>
          <w:lang w:val="en-US"/>
        </w:rPr>
        <w:t>32</w:t>
      </w:r>
      <w:r w:rsidR="00D90BCC">
        <w:rPr>
          <w:lang w:val="en-US"/>
        </w:rPr>
        <w:t>)</w:t>
      </w:r>
      <w:r w:rsidR="00AC17CC">
        <w:rPr>
          <w:lang w:val="en-US"/>
        </w:rPr>
        <w:t>,</w:t>
      </w:r>
      <w:r w:rsidR="002939CE">
        <w:rPr>
          <w:lang w:val="en-US"/>
        </w:rPr>
        <w:t xml:space="preserve"> </w:t>
      </w:r>
      <w:r w:rsidR="00FC7AA7">
        <w:rPr>
          <w:lang w:val="en-US"/>
        </w:rPr>
        <w:t xml:space="preserve">but this is </w:t>
      </w:r>
      <w:r w:rsidR="00B62ECC">
        <w:rPr>
          <w:lang w:val="en-US"/>
        </w:rPr>
        <w:t xml:space="preserve">partly because there are only </w:t>
      </w:r>
      <w:r w:rsidR="009333CA">
        <w:rPr>
          <w:lang w:val="en-US"/>
        </w:rPr>
        <w:t>6</w:t>
      </w:r>
      <w:r w:rsidR="00B62ECC">
        <w:rPr>
          <w:lang w:val="en-US"/>
        </w:rPr>
        <w:t xml:space="preserve"> dispensing practices </w:t>
      </w:r>
      <w:r w:rsidR="00AC17CC">
        <w:rPr>
          <w:lang w:val="en-US"/>
        </w:rPr>
        <w:t>covering</w:t>
      </w:r>
      <w:r w:rsidR="00B62ECC">
        <w:rPr>
          <w:lang w:val="en-US"/>
        </w:rPr>
        <w:t xml:space="preserve"> the most deprived 20%. </w:t>
      </w:r>
    </w:p>
    <w:p w14:paraId="6F5C7534" w14:textId="77777777" w:rsidR="00CD6BC5" w:rsidRDefault="00CD6BC5" w:rsidP="00B96BA6">
      <w:pPr>
        <w:rPr>
          <w:lang w:val="en-US"/>
        </w:rPr>
      </w:pPr>
    </w:p>
    <w:p w14:paraId="3A5B02F7" w14:textId="4DA421E0" w:rsidR="003A6CEB" w:rsidRDefault="00052937" w:rsidP="00B96BA6">
      <w:pPr>
        <w:rPr>
          <w:lang w:val="en-US"/>
        </w:rPr>
      </w:pPr>
      <w:commentRangeStart w:id="3"/>
      <w:commentRangeEnd w:id="3"/>
      <w:r>
        <w:rPr>
          <w:rStyle w:val="CommentReference"/>
        </w:rPr>
        <w:commentReference w:id="3"/>
      </w:r>
      <w:r w:rsidR="008B0022">
        <w:rPr>
          <w:noProof/>
          <w:lang w:val="en-US"/>
        </w:rPr>
        <w:drawing>
          <wp:inline distT="0" distB="0" distL="0" distR="0" wp14:anchorId="2CB47E05" wp14:editId="16D9D3B2">
            <wp:extent cx="5731510" cy="2605405"/>
            <wp:effectExtent l="0" t="0" r="0" b="0"/>
            <wp:docPr id="526996946" name="Picture 2" descr="A grid of lines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6946" name="Picture 2" descr="A grid of lines with red and blue dot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98C1" w14:textId="77777777" w:rsidR="00052937" w:rsidRDefault="00052937" w:rsidP="00FB71B0">
      <w:pPr>
        <w:jc w:val="both"/>
        <w:rPr>
          <w:lang w:val="en-US"/>
        </w:rPr>
      </w:pPr>
    </w:p>
    <w:p w14:paraId="65615D84" w14:textId="67D063EB" w:rsidR="00052937" w:rsidRDefault="00052937">
      <w:pPr>
        <w:pStyle w:val="Subtitle"/>
        <w:rPr>
          <w:lang w:val="en-US"/>
        </w:rPr>
        <w:pPrChange w:id="4" w:author="Cameron Appel" w:date="2024-07-29T14:01:00Z" w16du:dateUtc="2024-07-29T13:01:00Z">
          <w:pPr>
            <w:jc w:val="both"/>
          </w:pPr>
        </w:pPrChange>
      </w:pPr>
      <w:r>
        <w:rPr>
          <w:lang w:val="en-US"/>
        </w:rPr>
        <w:t>What are dispensing practices?</w:t>
      </w:r>
    </w:p>
    <w:p w14:paraId="5A77C36E" w14:textId="77777777" w:rsidR="00052937" w:rsidRDefault="00052937" w:rsidP="00FB71B0">
      <w:pPr>
        <w:jc w:val="both"/>
        <w:rPr>
          <w:lang w:val="en-US"/>
        </w:rPr>
      </w:pPr>
    </w:p>
    <w:p w14:paraId="32A5B265" w14:textId="6255CEE8" w:rsidR="00FB0F0D" w:rsidRPr="008C79E1" w:rsidRDefault="008C79E1" w:rsidP="00FB71B0">
      <w:pPr>
        <w:jc w:val="both"/>
        <w:rPr>
          <w:lang w:val="en-US"/>
        </w:rPr>
      </w:pPr>
      <w:r>
        <w:rPr>
          <w:lang w:val="en-US"/>
        </w:rPr>
        <w:t>Dispensing practices are practices where</w:t>
      </w:r>
      <w:r w:rsidR="009D4E24">
        <w:rPr>
          <w:lang w:val="en-US"/>
        </w:rPr>
        <w:t xml:space="preserve"> </w:t>
      </w:r>
      <w:r>
        <w:rPr>
          <w:lang w:val="en-US"/>
        </w:rPr>
        <w:t>“a</w:t>
      </w:r>
      <w:r w:rsidR="00D81E46" w:rsidRPr="008C79E1">
        <w:rPr>
          <w:lang w:val="en-US"/>
        </w:rPr>
        <w:t>t the patient's request dispensing doctors are allowed to dispense the medicines they prescribe for these patients</w:t>
      </w:r>
      <w:r>
        <w:rPr>
          <w:lang w:val="en-US"/>
        </w:rPr>
        <w:t xml:space="preserve">” </w:t>
      </w:r>
      <w:r w:rsidR="00D81E46" w:rsidRPr="008C79E1">
        <w:rPr>
          <w:lang w:val="en-US"/>
        </w:rPr>
        <w:t xml:space="preserve">- </w:t>
      </w:r>
      <w:hyperlink r:id="rId12" w:history="1">
        <w:r w:rsidR="00D81E46" w:rsidRPr="008C79E1">
          <w:rPr>
            <w:rStyle w:val="Hyperlink"/>
            <w:lang w:val="en-US"/>
          </w:rPr>
          <w:t>DDA</w:t>
        </w:r>
      </w:hyperlink>
    </w:p>
    <w:p w14:paraId="5C11E5C6" w14:textId="77777777" w:rsidR="001B64BA" w:rsidRDefault="001B64BA" w:rsidP="00FB71B0">
      <w:pPr>
        <w:jc w:val="both"/>
        <w:rPr>
          <w:lang w:val="en-US"/>
        </w:rPr>
      </w:pPr>
    </w:p>
    <w:p w14:paraId="6355A9B3" w14:textId="05F8BE2A" w:rsidR="003A6CEB" w:rsidRPr="00FB0F0D" w:rsidRDefault="00C93C35" w:rsidP="00FB71B0">
      <w:pPr>
        <w:jc w:val="both"/>
        <w:rPr>
          <w:lang w:val="en-US"/>
        </w:rPr>
      </w:pPr>
      <w:r>
        <w:rPr>
          <w:lang w:val="en-US"/>
        </w:rPr>
        <w:t>In 2023</w:t>
      </w:r>
      <w:ins w:id="5" w:author="Cameron Appel" w:date="2024-07-29T14:02:00Z" w16du:dateUtc="2024-07-29T13:02:00Z">
        <w:r w:rsidR="00576DED">
          <w:rPr>
            <w:lang w:val="en-US"/>
          </w:rPr>
          <w:t>,</w:t>
        </w:r>
      </w:ins>
      <w:r>
        <w:rPr>
          <w:lang w:val="en-US"/>
        </w:rPr>
        <w:t xml:space="preserve"> t</w:t>
      </w:r>
      <w:r w:rsidR="009D4E24">
        <w:rPr>
          <w:lang w:val="en-US"/>
        </w:rPr>
        <w:t xml:space="preserve">here </w:t>
      </w:r>
      <w:r>
        <w:rPr>
          <w:lang w:val="en-US"/>
        </w:rPr>
        <w:t>wer</w:t>
      </w:r>
      <w:r w:rsidR="009D4E24">
        <w:rPr>
          <w:lang w:val="en-US"/>
        </w:rPr>
        <w:t xml:space="preserve">e </w:t>
      </w:r>
      <w:r w:rsidR="00B21ADC" w:rsidRPr="00FB0F0D">
        <w:rPr>
          <w:lang w:val="en-US"/>
        </w:rPr>
        <w:t xml:space="preserve">944 </w:t>
      </w:r>
      <w:r w:rsidR="00560349">
        <w:rPr>
          <w:lang w:val="en-US"/>
        </w:rPr>
        <w:t xml:space="preserve">dispensing </w:t>
      </w:r>
      <w:r w:rsidR="001200E5">
        <w:rPr>
          <w:lang w:val="en-US"/>
        </w:rPr>
        <w:t xml:space="preserve">covering </w:t>
      </w:r>
      <w:r w:rsidR="001200E5" w:rsidRPr="00FB0F0D">
        <w:rPr>
          <w:lang w:val="en-US"/>
        </w:rPr>
        <w:t xml:space="preserve">9,505,878 </w:t>
      </w:r>
      <w:r w:rsidR="001200E5">
        <w:rPr>
          <w:lang w:val="en-US"/>
        </w:rPr>
        <w:t xml:space="preserve">patients </w:t>
      </w:r>
      <w:r w:rsidR="00B21ADC" w:rsidRPr="00FB0F0D">
        <w:rPr>
          <w:lang w:val="en-US"/>
        </w:rPr>
        <w:t xml:space="preserve">and 5,537 </w:t>
      </w:r>
      <w:r w:rsidR="00560349">
        <w:rPr>
          <w:lang w:val="en-US"/>
        </w:rPr>
        <w:t xml:space="preserve">non-dispensing </w:t>
      </w:r>
      <w:r w:rsidR="00D1292F" w:rsidRPr="00FB0F0D">
        <w:rPr>
          <w:lang w:val="en-US"/>
        </w:rPr>
        <w:t xml:space="preserve">practices </w:t>
      </w:r>
      <w:r w:rsidR="001200E5">
        <w:rPr>
          <w:lang w:val="en-US"/>
        </w:rPr>
        <w:t>covering</w:t>
      </w:r>
      <w:r w:rsidR="00D1292F" w:rsidRPr="00FB0F0D">
        <w:rPr>
          <w:lang w:val="en-US"/>
        </w:rPr>
        <w:t xml:space="preserve"> 52,628,766</w:t>
      </w:r>
      <w:r w:rsidR="00E547E5" w:rsidRPr="00FB0F0D">
        <w:rPr>
          <w:lang w:val="en-US"/>
        </w:rPr>
        <w:t xml:space="preserve"> </w:t>
      </w:r>
      <w:r w:rsidR="00D1292F" w:rsidRPr="00FB0F0D">
        <w:rPr>
          <w:lang w:val="en-US"/>
        </w:rPr>
        <w:t>patients</w:t>
      </w:r>
      <w:r w:rsidR="001200E5">
        <w:rPr>
          <w:lang w:val="en-US"/>
        </w:rPr>
        <w:t xml:space="preserve"> in England</w:t>
      </w:r>
      <w:r w:rsidR="00723A56">
        <w:rPr>
          <w:lang w:val="en-US"/>
        </w:rPr>
        <w:t xml:space="preserve"> </w:t>
      </w:r>
      <w:r w:rsidR="00560349">
        <w:rPr>
          <w:lang w:val="en-US"/>
        </w:rPr>
        <w:t>(d</w:t>
      </w:r>
      <w:r w:rsidR="00AF7A2A" w:rsidRPr="00FB0F0D">
        <w:rPr>
          <w:lang w:val="en-US"/>
        </w:rPr>
        <w:t xml:space="preserve">ispensing status unknown for </w:t>
      </w:r>
      <w:r w:rsidR="00B21ADC" w:rsidRPr="00FB0F0D">
        <w:rPr>
          <w:lang w:val="en-US"/>
        </w:rPr>
        <w:t xml:space="preserve">188 </w:t>
      </w:r>
      <w:r w:rsidR="00AF7A2A" w:rsidRPr="00FB0F0D">
        <w:rPr>
          <w:lang w:val="en-US"/>
        </w:rPr>
        <w:t>practices</w:t>
      </w:r>
      <w:r w:rsidR="00560349">
        <w:rPr>
          <w:lang w:val="en-US"/>
        </w:rPr>
        <w:t>)</w:t>
      </w:r>
      <w:r w:rsidR="00EB3F45" w:rsidRPr="00FB0F0D">
        <w:rPr>
          <w:lang w:val="en-US"/>
        </w:rPr>
        <w:t>.</w:t>
      </w:r>
    </w:p>
    <w:p w14:paraId="59507C94" w14:textId="77777777" w:rsidR="00FB0F0D" w:rsidRDefault="00FB0F0D" w:rsidP="00FB71B0">
      <w:pPr>
        <w:jc w:val="both"/>
        <w:rPr>
          <w:lang w:val="en-US"/>
        </w:rPr>
      </w:pPr>
    </w:p>
    <w:p w14:paraId="55F54162" w14:textId="29294510" w:rsidR="00330FA4" w:rsidRDefault="001D6F1E" w:rsidP="002E5A10">
      <w:pPr>
        <w:rPr>
          <w:lang w:val="en-US"/>
        </w:rPr>
      </w:pPr>
      <w:r>
        <w:rPr>
          <w:lang w:val="en-US"/>
        </w:rPr>
        <w:t xml:space="preserve">Dispensing practices </w:t>
      </w:r>
      <w:r w:rsidR="0011393D">
        <w:rPr>
          <w:lang w:val="en-US"/>
        </w:rPr>
        <w:t>tend to be in more affluent areas</w:t>
      </w:r>
      <w:ins w:id="6" w:author="Cameron Appel" w:date="2024-07-29T14:02:00Z" w16du:dateUtc="2024-07-29T13:02:00Z">
        <w:r w:rsidR="00576DED">
          <w:rPr>
            <w:lang w:val="en-US"/>
          </w:rPr>
          <w:t>:</w:t>
        </w:r>
      </w:ins>
      <w:del w:id="7" w:author="Cameron Appel" w:date="2024-07-29T14:02:00Z" w16du:dateUtc="2024-07-29T13:02:00Z">
        <w:r w:rsidR="002E5A10" w:rsidDel="00576DED">
          <w:rPr>
            <w:lang w:val="en-US"/>
          </w:rPr>
          <w:delText>;</w:delText>
        </w:r>
      </w:del>
      <w:r w:rsidR="00330FA4">
        <w:rPr>
          <w:lang w:val="en-US"/>
        </w:rPr>
        <w:t xml:space="preserve"> 4</w:t>
      </w:r>
      <w:r w:rsidR="004729CC">
        <w:rPr>
          <w:lang w:val="en-US"/>
        </w:rPr>
        <w:t>1</w:t>
      </w:r>
      <w:r w:rsidR="00330FA4">
        <w:rPr>
          <w:lang w:val="en-US"/>
        </w:rPr>
        <w:t>% of dispensing practices serv</w:t>
      </w:r>
      <w:r w:rsidR="00723A56">
        <w:rPr>
          <w:lang w:val="en-US"/>
        </w:rPr>
        <w:t xml:space="preserve">e </w:t>
      </w:r>
      <w:r w:rsidR="00330FA4">
        <w:rPr>
          <w:lang w:val="en-US"/>
        </w:rPr>
        <w:t>patients in the least deprived quintile</w:t>
      </w:r>
      <w:r w:rsidR="00CD14C9">
        <w:rPr>
          <w:lang w:val="en-US"/>
        </w:rPr>
        <w:t xml:space="preserve"> and </w:t>
      </w:r>
      <w:r w:rsidR="00425A84">
        <w:rPr>
          <w:lang w:val="en-US"/>
        </w:rPr>
        <w:t>35</w:t>
      </w:r>
      <w:r w:rsidR="00CD14C9">
        <w:rPr>
          <w:lang w:val="en-US"/>
        </w:rPr>
        <w:t xml:space="preserve">% </w:t>
      </w:r>
      <w:r w:rsidR="00723A56">
        <w:rPr>
          <w:lang w:val="en-US"/>
        </w:rPr>
        <w:t xml:space="preserve">serve those </w:t>
      </w:r>
      <w:r w:rsidR="00CD14C9">
        <w:rPr>
          <w:lang w:val="en-US"/>
        </w:rPr>
        <w:t>in the second least deprived quintile</w:t>
      </w:r>
      <w:r w:rsidR="00723A56">
        <w:rPr>
          <w:lang w:val="en-US"/>
        </w:rPr>
        <w:t>, w</w:t>
      </w:r>
      <w:r w:rsidR="00CD14C9">
        <w:rPr>
          <w:lang w:val="en-US"/>
        </w:rPr>
        <w:t xml:space="preserve">hereas </w:t>
      </w:r>
      <w:r w:rsidR="00723A56">
        <w:rPr>
          <w:lang w:val="en-US"/>
        </w:rPr>
        <w:t>less than</w:t>
      </w:r>
      <w:r w:rsidR="00CD14C9">
        <w:rPr>
          <w:lang w:val="en-US"/>
        </w:rPr>
        <w:t xml:space="preserve"> </w:t>
      </w:r>
      <w:r w:rsidR="00723A56">
        <w:rPr>
          <w:lang w:val="en-US"/>
        </w:rPr>
        <w:t>1</w:t>
      </w:r>
      <w:r w:rsidR="00CD14C9">
        <w:rPr>
          <w:lang w:val="en-US"/>
        </w:rPr>
        <w:t xml:space="preserve">% </w:t>
      </w:r>
      <w:r w:rsidR="00723A56">
        <w:rPr>
          <w:lang w:val="en-US"/>
        </w:rPr>
        <w:t>cover</w:t>
      </w:r>
      <w:r w:rsidR="00CD14C9">
        <w:rPr>
          <w:lang w:val="en-US"/>
        </w:rPr>
        <w:t xml:space="preserve"> the most deprived quintile.</w:t>
      </w:r>
    </w:p>
    <w:p w14:paraId="02FA4352" w14:textId="1EE795B1" w:rsidR="00330FA4" w:rsidRDefault="008C755D" w:rsidP="00D108B9">
      <w:pPr>
        <w:rPr>
          <w:lang w:val="en-US"/>
        </w:rPr>
      </w:pPr>
      <w:r w:rsidRPr="008C755D">
        <w:rPr>
          <w:noProof/>
        </w:rPr>
        <w:lastRenderedPageBreak/>
        <w:t xml:space="preserve"> </w:t>
      </w:r>
      <w:r w:rsidR="00FB71B0" w:rsidRPr="00FB71B0">
        <w:rPr>
          <w:noProof/>
        </w:rPr>
        <w:drawing>
          <wp:inline distT="0" distB="0" distL="0" distR="0" wp14:anchorId="356670BB" wp14:editId="1DA8A7E4">
            <wp:extent cx="4422843" cy="6634264"/>
            <wp:effectExtent l="0" t="0" r="0" b="0"/>
            <wp:docPr id="183561686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16867" name="Picture 1" descr="A graph of different colored ba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329" cy="664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36A5" w14:textId="77777777" w:rsidR="001D6F1E" w:rsidRDefault="001D6F1E" w:rsidP="007F4D77">
      <w:pPr>
        <w:rPr>
          <w:lang w:val="en-US"/>
        </w:rPr>
      </w:pPr>
    </w:p>
    <w:p w14:paraId="0E632AD1" w14:textId="3F722E2F" w:rsidR="00CD0A20" w:rsidRDefault="00CD0A20" w:rsidP="009015D8">
      <w:pPr>
        <w:rPr>
          <w:lang w:val="en-US"/>
        </w:rPr>
      </w:pPr>
      <w:r>
        <w:rPr>
          <w:lang w:val="en-US"/>
        </w:rPr>
        <w:t>Another way of looking at this is that i</w:t>
      </w:r>
      <w:commentRangeStart w:id="8"/>
      <w:r>
        <w:rPr>
          <w:lang w:val="en-US"/>
        </w:rPr>
        <w:t>n 202</w:t>
      </w:r>
      <w:r w:rsidR="00E17182">
        <w:rPr>
          <w:lang w:val="en-US"/>
        </w:rPr>
        <w:t>3</w:t>
      </w:r>
      <w:r>
        <w:rPr>
          <w:lang w:val="en-US"/>
        </w:rPr>
        <w:t xml:space="preserve">, </w:t>
      </w:r>
      <w:commentRangeEnd w:id="8"/>
      <w:r>
        <w:rPr>
          <w:rStyle w:val="CommentReference"/>
        </w:rPr>
        <w:commentReference w:id="8"/>
      </w:r>
      <w:r>
        <w:rPr>
          <w:lang w:val="en-US"/>
        </w:rPr>
        <w:t>prescribing fees constituted a larger percentage of total payments for more affluent practices (13%) than less affluent ones (2%).</w:t>
      </w:r>
    </w:p>
    <w:p w14:paraId="31AD5CFC" w14:textId="44E35E7F" w:rsidR="00CD0A20" w:rsidRDefault="009015D8" w:rsidP="001D6F1E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AD0427" wp14:editId="4C44F54D">
            <wp:extent cx="4508500" cy="6769100"/>
            <wp:effectExtent l="0" t="0" r="0" b="0"/>
            <wp:docPr id="1721235511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35511" name="Picture 1" descr="A graph of different colored bar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E261" w14:textId="7DDD58E9" w:rsidR="001D6F1E" w:rsidRPr="00FB0F0D" w:rsidRDefault="000A4E76" w:rsidP="000A4E76">
      <w:pPr>
        <w:jc w:val="both"/>
        <w:rPr>
          <w:lang w:val="en-US"/>
        </w:rPr>
      </w:pPr>
      <w:r>
        <w:rPr>
          <w:lang w:val="en-US"/>
        </w:rPr>
        <w:t>73% of all d</w:t>
      </w:r>
      <w:r w:rsidR="001D6F1E">
        <w:rPr>
          <w:lang w:val="en-US"/>
        </w:rPr>
        <w:t xml:space="preserve">ispensing practices </w:t>
      </w:r>
      <w:r>
        <w:rPr>
          <w:lang w:val="en-US"/>
        </w:rPr>
        <w:t>are</w:t>
      </w:r>
      <w:r w:rsidR="001D6F1E">
        <w:rPr>
          <w:lang w:val="en-US"/>
        </w:rPr>
        <w:t xml:space="preserve"> in rural areas</w:t>
      </w:r>
      <w:r>
        <w:rPr>
          <w:lang w:val="en-US"/>
        </w:rPr>
        <w:t xml:space="preserve">, which </w:t>
      </w:r>
      <w:r w:rsidR="001D6F1E">
        <w:rPr>
          <w:lang w:val="en-US"/>
        </w:rPr>
        <w:t xml:space="preserve">also tend to be more affluent.  </w:t>
      </w:r>
    </w:p>
    <w:p w14:paraId="443DE3F1" w14:textId="77777777" w:rsidR="001D6F1E" w:rsidRDefault="001D6F1E" w:rsidP="007F4D77">
      <w:pPr>
        <w:rPr>
          <w:lang w:val="en-US"/>
        </w:rPr>
      </w:pPr>
    </w:p>
    <w:p w14:paraId="6496F81B" w14:textId="41657E1E" w:rsidR="0046313A" w:rsidRDefault="008D7B74">
      <w:pPr>
        <w:pStyle w:val="Subtitle"/>
        <w:rPr>
          <w:lang w:val="en-US"/>
        </w:rPr>
        <w:pPrChange w:id="9" w:author="Cameron Appel" w:date="2024-07-29T14:03:00Z" w16du:dateUtc="2024-07-29T13:03:00Z">
          <w:pPr/>
        </w:pPrChange>
      </w:pPr>
      <w:r>
        <w:rPr>
          <w:lang w:val="en-US"/>
        </w:rPr>
        <w:t>How do payments differ between dispensing and non-dispensing practices?</w:t>
      </w:r>
    </w:p>
    <w:p w14:paraId="1E995468" w14:textId="77777777" w:rsidR="001D6F1E" w:rsidRDefault="001D6F1E" w:rsidP="007F4D77">
      <w:pPr>
        <w:rPr>
          <w:lang w:val="en-US"/>
        </w:rPr>
      </w:pPr>
    </w:p>
    <w:p w14:paraId="3DC04905" w14:textId="457DA993" w:rsidR="00A370DC" w:rsidRDefault="005A7AD4" w:rsidP="007F4D77">
      <w:pPr>
        <w:rPr>
          <w:lang w:val="en-US"/>
        </w:rPr>
      </w:pPr>
      <w:r>
        <w:rPr>
          <w:lang w:val="en-US"/>
        </w:rPr>
        <w:t>Dispensing and non-dispensing practices receiv</w:t>
      </w:r>
      <w:r w:rsidR="00DA51BD">
        <w:rPr>
          <w:lang w:val="en-US"/>
        </w:rPr>
        <w:t xml:space="preserve">e reimbursement for </w:t>
      </w:r>
      <w:r w:rsidR="00406F1D">
        <w:rPr>
          <w:lang w:val="en-US"/>
        </w:rPr>
        <w:t>the drugs they use.</w:t>
      </w:r>
      <w:r>
        <w:rPr>
          <w:lang w:val="en-US"/>
        </w:rPr>
        <w:t xml:space="preserve"> </w:t>
      </w:r>
      <w:r w:rsidR="00A370DC">
        <w:rPr>
          <w:lang w:val="en-US"/>
        </w:rPr>
        <w:t xml:space="preserve">For dispensing practices, </w:t>
      </w:r>
      <w:del w:id="10" w:author="John Ford" w:date="2024-07-29T09:01:00Z" w16du:dateUtc="2024-07-29T08:01:00Z">
        <w:r w:rsidR="00A370DC" w:rsidDel="00406F1D">
          <w:rPr>
            <w:lang w:val="en-US"/>
          </w:rPr>
          <w:delText xml:space="preserve">we see that </w:delText>
        </w:r>
      </w:del>
      <w:r w:rsidR="00A370DC">
        <w:rPr>
          <w:lang w:val="en-US"/>
        </w:rPr>
        <w:t>Prescribing payments constitute 27.5</w:t>
      </w:r>
      <w:r w:rsidR="007E018C">
        <w:rPr>
          <w:lang w:val="en-US"/>
        </w:rPr>
        <w:t>% of total payments</w:t>
      </w:r>
      <w:r w:rsidR="00AB35E6">
        <w:rPr>
          <w:lang w:val="en-US"/>
        </w:rPr>
        <w:t xml:space="preserve"> for dispensing practices</w:t>
      </w:r>
      <w:r w:rsidR="007E018C">
        <w:rPr>
          <w:lang w:val="en-US"/>
        </w:rPr>
        <w:t xml:space="preserve">, but only </w:t>
      </w:r>
      <w:r w:rsidR="001B762D">
        <w:rPr>
          <w:lang w:val="en-US"/>
        </w:rPr>
        <w:t>2.8</w:t>
      </w:r>
      <w:r w:rsidR="007E018C">
        <w:rPr>
          <w:lang w:val="en-US"/>
        </w:rPr>
        <w:t>% for non-dispensing practices.</w:t>
      </w:r>
      <w:ins w:id="11" w:author="John Ford" w:date="2024-07-29T09:02:00Z" w16du:dateUtc="2024-07-29T08:02:00Z">
        <w:r w:rsidR="00C65A1F">
          <w:rPr>
            <w:lang w:val="en-US"/>
          </w:rPr>
          <w:t xml:space="preserve"> </w:t>
        </w:r>
      </w:ins>
    </w:p>
    <w:p w14:paraId="6173A687" w14:textId="77777777" w:rsidR="00D108B9" w:rsidRPr="00BD781A" w:rsidRDefault="00D108B9" w:rsidP="00D108B9">
      <w:pPr>
        <w:rPr>
          <w:lang w:val="en-US"/>
        </w:rPr>
      </w:pPr>
    </w:p>
    <w:tbl>
      <w:tblPr>
        <w:tblStyle w:val="TableGrid"/>
        <w:tblW w:w="7644" w:type="dxa"/>
        <w:jc w:val="center"/>
        <w:tblLook w:val="04A0" w:firstRow="1" w:lastRow="0" w:firstColumn="1" w:lastColumn="0" w:noHBand="0" w:noVBand="1"/>
      </w:tblPr>
      <w:tblGrid>
        <w:gridCol w:w="1553"/>
        <w:gridCol w:w="1991"/>
        <w:gridCol w:w="2157"/>
        <w:gridCol w:w="1943"/>
      </w:tblGrid>
      <w:tr w:rsidR="00A2624B" w14:paraId="18A8E640" w14:textId="201FB999" w:rsidTr="00A2624B">
        <w:trPr>
          <w:trHeight w:val="851"/>
          <w:jc w:val="center"/>
        </w:trPr>
        <w:tc>
          <w:tcPr>
            <w:tcW w:w="1564" w:type="dxa"/>
          </w:tcPr>
          <w:p w14:paraId="2CC86D86" w14:textId="77777777" w:rsidR="00A2624B" w:rsidRPr="006315FE" w:rsidRDefault="00A2624B" w:rsidP="00D36F29">
            <w:pPr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shd w:val="clear" w:color="auto" w:fill="D9D9D9" w:themeFill="background1" w:themeFillShade="D9"/>
          </w:tcPr>
          <w:p w14:paraId="7A2D6D9A" w14:textId="124A0322" w:rsidR="00A2624B" w:rsidRPr="006315FE" w:rsidRDefault="00A2624B" w:rsidP="00D36F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Prescribing Total</w:t>
            </w:r>
            <w:del w:id="12" w:author="Cameron Appel" w:date="2024-07-29T14:03:00Z" w16du:dateUtc="2024-07-29T13:03:00Z">
              <w:r w:rsidDel="00D263E5">
                <w:rPr>
                  <w:b/>
                  <w:bCs/>
                  <w:lang w:val="en-US"/>
                </w:rPr>
                <w:delText xml:space="preserve"> </w:delText>
              </w:r>
              <w:commentRangeStart w:id="13"/>
              <w:r w:rsidDel="00D263E5">
                <w:rPr>
                  <w:b/>
                  <w:bCs/>
                  <w:lang w:val="en-US"/>
                </w:rPr>
                <w:delText>(% total)</w:delText>
              </w:r>
              <w:commentRangeEnd w:id="13"/>
              <w:r w:rsidR="00406F1D" w:rsidDel="00D263E5">
                <w:rPr>
                  <w:rStyle w:val="CommentReference"/>
                </w:rPr>
                <w:commentReference w:id="13"/>
              </w:r>
            </w:del>
          </w:p>
        </w:tc>
        <w:tc>
          <w:tcPr>
            <w:tcW w:w="2043" w:type="dxa"/>
            <w:shd w:val="clear" w:color="auto" w:fill="D9D9D9" w:themeFill="background1" w:themeFillShade="D9"/>
          </w:tcPr>
          <w:p w14:paraId="3BD294F2" w14:textId="77777777" w:rsidR="00A2624B" w:rsidRDefault="00A2624B" w:rsidP="00D36F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Payments Received</w:t>
            </w:r>
          </w:p>
        </w:tc>
        <w:tc>
          <w:tcPr>
            <w:tcW w:w="2043" w:type="dxa"/>
            <w:shd w:val="clear" w:color="auto" w:fill="D9D9D9" w:themeFill="background1" w:themeFillShade="D9"/>
          </w:tcPr>
          <w:p w14:paraId="7C1FDFB8" w14:textId="1B7DB5AA" w:rsidR="00A2624B" w:rsidRDefault="00A2624B" w:rsidP="00D36F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% Total</w:t>
            </w:r>
          </w:p>
        </w:tc>
      </w:tr>
      <w:tr w:rsidR="00A2624B" w14:paraId="5EA1C89F" w14:textId="6DDC6BFE" w:rsidTr="00A2624B">
        <w:trPr>
          <w:trHeight w:val="577"/>
          <w:jc w:val="center"/>
        </w:trPr>
        <w:tc>
          <w:tcPr>
            <w:tcW w:w="1564" w:type="dxa"/>
          </w:tcPr>
          <w:p w14:paraId="2295F307" w14:textId="01304EDA" w:rsidR="00A2624B" w:rsidRPr="006315FE" w:rsidRDefault="00B974AB" w:rsidP="00D36F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All d</w:t>
            </w:r>
            <w:r w:rsidR="00A2624B" w:rsidRPr="006315FE">
              <w:rPr>
                <w:b/>
                <w:bCs/>
                <w:lang w:val="en-US"/>
              </w:rPr>
              <w:t>ispensing</w:t>
            </w:r>
            <w:r>
              <w:rPr>
                <w:b/>
                <w:bCs/>
                <w:lang w:val="en-US"/>
              </w:rPr>
              <w:t xml:space="preserve"> practices</w:t>
            </w:r>
          </w:p>
        </w:tc>
        <w:tc>
          <w:tcPr>
            <w:tcW w:w="1994" w:type="dxa"/>
            <w:shd w:val="clear" w:color="auto" w:fill="D9D9D9" w:themeFill="background1" w:themeFillShade="D9"/>
          </w:tcPr>
          <w:p w14:paraId="21A45F12" w14:textId="0FDF5CE2" w:rsidR="00A2624B" w:rsidRDefault="00406F1D" w:rsidP="00D36F29">
            <w:pPr>
              <w:rPr>
                <w:lang w:val="en-US"/>
              </w:rPr>
            </w:pPr>
            <w:r>
              <w:rPr>
                <w:lang w:val="en-US"/>
              </w:rPr>
              <w:t>£</w:t>
            </w:r>
            <w:r w:rsidR="00A2624B">
              <w:rPr>
                <w:lang w:val="en-US"/>
              </w:rPr>
              <w:t>624,955,508</w:t>
            </w:r>
            <w:del w:id="14" w:author="John Ford" w:date="2024-07-29T09:01:00Z" w16du:dateUtc="2024-07-29T08:01:00Z">
              <w:r w:rsidR="00A2624B" w:rsidDel="00406F1D">
                <w:rPr>
                  <w:lang w:val="en-US"/>
                </w:rPr>
                <w:delText>.77</w:delText>
              </w:r>
            </w:del>
          </w:p>
        </w:tc>
        <w:tc>
          <w:tcPr>
            <w:tcW w:w="2043" w:type="dxa"/>
            <w:shd w:val="clear" w:color="auto" w:fill="D9D9D9" w:themeFill="background1" w:themeFillShade="D9"/>
          </w:tcPr>
          <w:p w14:paraId="39DFED5D" w14:textId="6124AF7E" w:rsidR="00A2624B" w:rsidRDefault="00406F1D" w:rsidP="00D36F29">
            <w:pPr>
              <w:rPr>
                <w:lang w:val="en-US"/>
              </w:rPr>
            </w:pPr>
            <w:r>
              <w:rPr>
                <w:lang w:val="en-US"/>
              </w:rPr>
              <w:t>£</w:t>
            </w:r>
            <w:r w:rsidR="00A2624B" w:rsidRPr="00075880">
              <w:rPr>
                <w:lang w:val="en-US"/>
              </w:rPr>
              <w:t>2</w:t>
            </w:r>
            <w:r w:rsidR="00A2624B">
              <w:rPr>
                <w:lang w:val="en-US"/>
              </w:rPr>
              <w:t>,</w:t>
            </w:r>
            <w:r w:rsidR="00A2624B" w:rsidRPr="00075880">
              <w:rPr>
                <w:lang w:val="en-US"/>
              </w:rPr>
              <w:t>271</w:t>
            </w:r>
            <w:r w:rsidR="00A2624B">
              <w:rPr>
                <w:lang w:val="en-US"/>
              </w:rPr>
              <w:t>,</w:t>
            </w:r>
            <w:r w:rsidR="00A2624B" w:rsidRPr="00075880">
              <w:rPr>
                <w:lang w:val="en-US"/>
              </w:rPr>
              <w:t>781</w:t>
            </w:r>
            <w:r w:rsidR="00A2624B">
              <w:rPr>
                <w:lang w:val="en-US"/>
              </w:rPr>
              <w:t>,</w:t>
            </w:r>
            <w:r w:rsidR="00A2624B" w:rsidRPr="00075880">
              <w:rPr>
                <w:lang w:val="en-US"/>
              </w:rPr>
              <w:t>436</w:t>
            </w:r>
            <w:del w:id="15" w:author="John Ford" w:date="2024-07-29T09:01:00Z" w16du:dateUtc="2024-07-29T08:01:00Z">
              <w:r w:rsidR="00A2624B" w:rsidDel="00406F1D">
                <w:rPr>
                  <w:lang w:val="en-US"/>
                </w:rPr>
                <w:delText>.00</w:delText>
              </w:r>
            </w:del>
          </w:p>
        </w:tc>
        <w:tc>
          <w:tcPr>
            <w:tcW w:w="2043" w:type="dxa"/>
            <w:shd w:val="clear" w:color="auto" w:fill="D9D9D9" w:themeFill="background1" w:themeFillShade="D9"/>
          </w:tcPr>
          <w:p w14:paraId="3C27EA4E" w14:textId="5F4D69AA" w:rsidR="00A2624B" w:rsidRPr="00075880" w:rsidRDefault="00A2624B" w:rsidP="00D36F29">
            <w:pPr>
              <w:rPr>
                <w:lang w:val="en-US"/>
              </w:rPr>
            </w:pPr>
            <w:r>
              <w:rPr>
                <w:lang w:val="en-US"/>
              </w:rPr>
              <w:t>27.5</w:t>
            </w:r>
          </w:p>
        </w:tc>
      </w:tr>
      <w:tr w:rsidR="00A2624B" w14:paraId="43E7C037" w14:textId="6C089AFD" w:rsidTr="00A2624B">
        <w:trPr>
          <w:trHeight w:val="857"/>
          <w:jc w:val="center"/>
        </w:trPr>
        <w:tc>
          <w:tcPr>
            <w:tcW w:w="1564" w:type="dxa"/>
          </w:tcPr>
          <w:p w14:paraId="7F9A72AB" w14:textId="01F7FCF6" w:rsidR="00A2624B" w:rsidRPr="006315FE" w:rsidRDefault="00B974AB" w:rsidP="00D36F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All n</w:t>
            </w:r>
            <w:r w:rsidR="00A2624B" w:rsidRPr="006315FE">
              <w:rPr>
                <w:b/>
                <w:bCs/>
                <w:lang w:val="en-US"/>
              </w:rPr>
              <w:t>on-dispensing</w:t>
            </w:r>
            <w:r>
              <w:rPr>
                <w:b/>
                <w:bCs/>
                <w:lang w:val="en-US"/>
              </w:rPr>
              <w:t xml:space="preserve"> practices</w:t>
            </w:r>
          </w:p>
        </w:tc>
        <w:tc>
          <w:tcPr>
            <w:tcW w:w="1994" w:type="dxa"/>
            <w:shd w:val="clear" w:color="auto" w:fill="D9D9D9" w:themeFill="background1" w:themeFillShade="D9"/>
          </w:tcPr>
          <w:p w14:paraId="61CB9298" w14:textId="1B2DC7F9" w:rsidR="00A2624B" w:rsidRDefault="00406F1D" w:rsidP="00D36F29">
            <w:pPr>
              <w:rPr>
                <w:lang w:val="en-US"/>
              </w:rPr>
            </w:pPr>
            <w:r>
              <w:rPr>
                <w:lang w:val="en-US"/>
              </w:rPr>
              <w:t>£</w:t>
            </w:r>
            <w:r w:rsidR="00A2624B">
              <w:rPr>
                <w:lang w:val="en-US"/>
              </w:rPr>
              <w:t>245,295,453</w:t>
            </w:r>
            <w:del w:id="16" w:author="John Ford" w:date="2024-07-29T09:01:00Z" w16du:dateUtc="2024-07-29T08:01:00Z">
              <w:r w:rsidR="00A2624B" w:rsidDel="00406F1D">
                <w:rPr>
                  <w:lang w:val="en-US"/>
                </w:rPr>
                <w:delText>.45</w:delText>
              </w:r>
            </w:del>
          </w:p>
        </w:tc>
        <w:tc>
          <w:tcPr>
            <w:tcW w:w="2043" w:type="dxa"/>
            <w:shd w:val="clear" w:color="auto" w:fill="D9D9D9" w:themeFill="background1" w:themeFillShade="D9"/>
          </w:tcPr>
          <w:p w14:paraId="59C3B446" w14:textId="56B1C182" w:rsidR="00A2624B" w:rsidRDefault="00406F1D" w:rsidP="00D36F29">
            <w:pPr>
              <w:rPr>
                <w:lang w:val="en-US"/>
              </w:rPr>
            </w:pPr>
            <w:r>
              <w:rPr>
                <w:lang w:val="en-US"/>
              </w:rPr>
              <w:t>£</w:t>
            </w:r>
            <w:r w:rsidR="00A2624B" w:rsidRPr="00075880">
              <w:rPr>
                <w:lang w:val="en-US"/>
              </w:rPr>
              <w:t>8</w:t>
            </w:r>
            <w:r w:rsidR="00A2624B">
              <w:rPr>
                <w:lang w:val="en-US"/>
              </w:rPr>
              <w:t>,</w:t>
            </w:r>
            <w:r w:rsidR="00A2624B" w:rsidRPr="00075880">
              <w:rPr>
                <w:lang w:val="en-US"/>
              </w:rPr>
              <w:t>662</w:t>
            </w:r>
            <w:r w:rsidR="00A2624B">
              <w:rPr>
                <w:lang w:val="en-US"/>
              </w:rPr>
              <w:t>,</w:t>
            </w:r>
            <w:r w:rsidR="00A2624B" w:rsidRPr="00075880">
              <w:rPr>
                <w:lang w:val="en-US"/>
              </w:rPr>
              <w:t>251</w:t>
            </w:r>
            <w:r w:rsidR="00A2624B">
              <w:rPr>
                <w:lang w:val="en-US"/>
              </w:rPr>
              <w:t>,</w:t>
            </w:r>
            <w:r w:rsidR="00A2624B" w:rsidRPr="00075880">
              <w:rPr>
                <w:lang w:val="en-US"/>
              </w:rPr>
              <w:t>845</w:t>
            </w:r>
            <w:del w:id="17" w:author="John Ford" w:date="2024-07-29T09:01:00Z" w16du:dateUtc="2024-07-29T08:01:00Z">
              <w:r w:rsidR="00A2624B" w:rsidDel="00406F1D">
                <w:rPr>
                  <w:lang w:val="en-US"/>
                </w:rPr>
                <w:delText>.00</w:delText>
              </w:r>
            </w:del>
          </w:p>
        </w:tc>
        <w:tc>
          <w:tcPr>
            <w:tcW w:w="2043" w:type="dxa"/>
            <w:shd w:val="clear" w:color="auto" w:fill="D9D9D9" w:themeFill="background1" w:themeFillShade="D9"/>
          </w:tcPr>
          <w:p w14:paraId="212EDAD7" w14:textId="55E333CA" w:rsidR="00A2624B" w:rsidRPr="00075880" w:rsidRDefault="00A2624B" w:rsidP="00D36F29">
            <w:pPr>
              <w:rPr>
                <w:lang w:val="en-US"/>
              </w:rPr>
            </w:pPr>
            <w:r>
              <w:rPr>
                <w:lang w:val="en-US"/>
              </w:rPr>
              <w:t>2.8</w:t>
            </w:r>
            <w:del w:id="18" w:author="John Ford" w:date="2024-07-29T09:03:00Z" w16du:dateUtc="2024-07-29T08:03:00Z">
              <w:r w:rsidDel="00A155FA">
                <w:rPr>
                  <w:lang w:val="en-US"/>
                </w:rPr>
                <w:delText>3</w:delText>
              </w:r>
            </w:del>
          </w:p>
        </w:tc>
      </w:tr>
    </w:tbl>
    <w:p w14:paraId="5011F983" w14:textId="630ED2F3" w:rsidR="00702FF7" w:rsidRDefault="00702FF7" w:rsidP="00B96BA6">
      <w:pPr>
        <w:rPr>
          <w:ins w:id="19" w:author="John Ford" w:date="2024-07-29T09:06:00Z" w16du:dateUtc="2024-07-29T08:06:00Z"/>
          <w:lang w:val="en-US"/>
        </w:rPr>
      </w:pPr>
    </w:p>
    <w:p w14:paraId="27E5D901" w14:textId="77777777" w:rsidR="00577D80" w:rsidRDefault="00577D80" w:rsidP="00B96BA6">
      <w:pPr>
        <w:rPr>
          <w:lang w:val="en-US"/>
        </w:rPr>
      </w:pPr>
    </w:p>
    <w:p w14:paraId="72315787" w14:textId="1930A776" w:rsidR="00577D80" w:rsidRDefault="00577D80">
      <w:pPr>
        <w:pStyle w:val="Subtitle"/>
        <w:rPr>
          <w:lang w:val="en-US"/>
        </w:rPr>
        <w:pPrChange w:id="20" w:author="Cameron Appel" w:date="2024-07-29T14:03:00Z" w16du:dateUtc="2024-07-29T13:03:00Z">
          <w:pPr/>
        </w:pPrChange>
      </w:pPr>
      <w:r>
        <w:rPr>
          <w:lang w:val="en-US"/>
        </w:rPr>
        <w:t xml:space="preserve">Are there differences in patient outcomes or </w:t>
      </w:r>
      <w:r w:rsidR="00AF022C">
        <w:rPr>
          <w:lang w:val="en-US"/>
        </w:rPr>
        <w:t>GP salaries?</w:t>
      </w:r>
    </w:p>
    <w:p w14:paraId="5986F377" w14:textId="77777777" w:rsidR="00980F33" w:rsidRDefault="00980F33" w:rsidP="00B96BA6">
      <w:pPr>
        <w:rPr>
          <w:b/>
          <w:bCs/>
          <w:lang w:val="en-US"/>
        </w:rPr>
      </w:pPr>
    </w:p>
    <w:p w14:paraId="646441D2" w14:textId="7F4D9C29" w:rsidR="00980F33" w:rsidRPr="00FB0F0D" w:rsidRDefault="00980F33" w:rsidP="00980F33">
      <w:pPr>
        <w:rPr>
          <w:lang w:val="en-US"/>
        </w:rPr>
      </w:pPr>
      <w:r w:rsidRPr="00FB0F0D">
        <w:rPr>
          <w:lang w:val="en-US"/>
        </w:rPr>
        <w:t>In 2023, 79.2% of patients described their overall experience with dispensing practices as ‘Good’ versus 71.6% of patients of non-dispensing practices</w:t>
      </w:r>
      <w:r w:rsidR="00AF022C">
        <w:rPr>
          <w:lang w:val="en-US"/>
        </w:rPr>
        <w:t xml:space="preserve">. We do not know how much is because the practice dispenses, which is more </w:t>
      </w:r>
      <w:r w:rsidR="008E7CE8">
        <w:rPr>
          <w:lang w:val="en-US"/>
        </w:rPr>
        <w:t>convenient for patients, and how much of this a general pattern that practices in more affluent areas tend to have higher patient satisfaction</w:t>
      </w:r>
      <w:r w:rsidR="004B559F">
        <w:rPr>
          <w:lang w:val="en-US"/>
        </w:rPr>
        <w:t xml:space="preserve"> (see more </w:t>
      </w:r>
      <w:hyperlink r:id="rId15" w:history="1">
        <w:commentRangeStart w:id="21"/>
        <w:r w:rsidR="004B559F" w:rsidRPr="007F3AE1">
          <w:rPr>
            <w:rStyle w:val="Hyperlink"/>
            <w:lang w:val="en-US"/>
          </w:rPr>
          <w:t>here</w:t>
        </w:r>
        <w:commentRangeEnd w:id="21"/>
        <w:r w:rsidR="004B559F" w:rsidRPr="007F3AE1">
          <w:rPr>
            <w:rStyle w:val="Hyperlink"/>
            <w:sz w:val="16"/>
            <w:szCs w:val="16"/>
          </w:rPr>
          <w:commentReference w:id="21"/>
        </w:r>
      </w:hyperlink>
      <w:r w:rsidR="004B559F">
        <w:rPr>
          <w:lang w:val="en-US"/>
        </w:rPr>
        <w:t>).</w:t>
      </w:r>
    </w:p>
    <w:p w14:paraId="4A3320BC" w14:textId="77777777" w:rsidR="00980F33" w:rsidRDefault="00980F33" w:rsidP="00980F33">
      <w:pPr>
        <w:jc w:val="both"/>
        <w:rPr>
          <w:lang w:val="en-US"/>
        </w:rPr>
      </w:pPr>
    </w:p>
    <w:p w14:paraId="267BBBB8" w14:textId="58E5EAA2" w:rsidR="00980F33" w:rsidRDefault="00980F33" w:rsidP="00980F33">
      <w:pPr>
        <w:jc w:val="both"/>
        <w:rPr>
          <w:lang w:val="en-US"/>
        </w:rPr>
      </w:pPr>
      <w:r w:rsidRPr="00FB0F0D">
        <w:rPr>
          <w:lang w:val="en-US"/>
        </w:rPr>
        <w:t>I</w:t>
      </w:r>
      <w:r w:rsidR="004B559F">
        <w:rPr>
          <w:lang w:val="en-US"/>
        </w:rPr>
        <w:t>n terms of salaries, in</w:t>
      </w:r>
      <w:r w:rsidRPr="00FB0F0D">
        <w:rPr>
          <w:lang w:val="en-US"/>
        </w:rPr>
        <w:t xml:space="preserve"> 2022, the average income before tax for partners of dispensing practices was £163,400, versus £151,200 for non-dispensing partners, according to the </w:t>
      </w:r>
      <w:hyperlink r:id="rId16" w:history="1">
        <w:r w:rsidRPr="00FB0F0D">
          <w:rPr>
            <w:rStyle w:val="Hyperlink"/>
            <w:lang w:val="en-US"/>
          </w:rPr>
          <w:t>GP</w:t>
        </w:r>
        <w:r w:rsidR="00F7491E">
          <w:rPr>
            <w:rStyle w:val="Hyperlink"/>
            <w:lang w:val="en-US"/>
          </w:rPr>
          <w:t xml:space="preserve"> Earnings and Expenses</w:t>
        </w:r>
        <w:r w:rsidRPr="00FB0F0D">
          <w:rPr>
            <w:rStyle w:val="Hyperlink"/>
            <w:lang w:val="en-US"/>
          </w:rPr>
          <w:t xml:space="preserve"> estimates</w:t>
        </w:r>
      </w:hyperlink>
      <w:r w:rsidRPr="00FB0F0D">
        <w:rPr>
          <w:lang w:val="en-US"/>
        </w:rPr>
        <w:t>.</w:t>
      </w:r>
    </w:p>
    <w:p w14:paraId="10539E09" w14:textId="77777777" w:rsidR="00E12692" w:rsidRPr="00FB0F0D" w:rsidRDefault="00E12692" w:rsidP="00980F33">
      <w:pPr>
        <w:jc w:val="both"/>
        <w:rPr>
          <w:lang w:val="en-US"/>
        </w:rPr>
      </w:pPr>
    </w:p>
    <w:p w14:paraId="73DD3923" w14:textId="77777777" w:rsidR="00980F33" w:rsidRDefault="00980F33" w:rsidP="00980F33">
      <w:pPr>
        <w:rPr>
          <w:lang w:val="en-US"/>
        </w:rPr>
      </w:pPr>
      <w:r w:rsidRPr="002A65C9">
        <w:rPr>
          <w:noProof/>
          <w:lang w:val="en-US"/>
        </w:rPr>
        <w:drawing>
          <wp:inline distT="0" distB="0" distL="0" distR="0" wp14:anchorId="08E5F5DE" wp14:editId="79160CC1">
            <wp:extent cx="5731510" cy="3439160"/>
            <wp:effectExtent l="0" t="0" r="0" b="0"/>
            <wp:docPr id="92693049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99795" name="Picture 1" descr="A graph with lines and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77B0" w14:textId="77777777" w:rsidR="00980F33" w:rsidRDefault="00980F33" w:rsidP="00B96BA6">
      <w:pPr>
        <w:rPr>
          <w:b/>
          <w:bCs/>
          <w:lang w:val="en-US"/>
        </w:rPr>
      </w:pPr>
    </w:p>
    <w:p w14:paraId="5EB69243" w14:textId="77777777" w:rsidR="00BA6874" w:rsidRDefault="00BA6874" w:rsidP="00B96BA6">
      <w:pPr>
        <w:rPr>
          <w:b/>
          <w:bCs/>
          <w:lang w:val="en-US"/>
        </w:rPr>
      </w:pPr>
    </w:p>
    <w:p w14:paraId="3C500DD5" w14:textId="1AC9079E" w:rsidR="00BA6874" w:rsidRPr="0002510B" w:rsidRDefault="00E41581" w:rsidP="0002510B">
      <w:pPr>
        <w:pStyle w:val="Subtitle"/>
        <w:rPr>
          <w:lang w:val="en-US"/>
        </w:rPr>
      </w:pPr>
      <w:r>
        <w:rPr>
          <w:lang w:val="en-US"/>
        </w:rPr>
        <w:t xml:space="preserve">Does the number of dispensing practices </w:t>
      </w:r>
      <w:r w:rsidR="00BA6874">
        <w:rPr>
          <w:lang w:val="en-US"/>
        </w:rPr>
        <w:t xml:space="preserve">vary </w:t>
      </w:r>
      <w:r>
        <w:rPr>
          <w:lang w:val="en-US"/>
        </w:rPr>
        <w:t xml:space="preserve">by </w:t>
      </w:r>
      <w:r w:rsidR="00BA6874">
        <w:rPr>
          <w:lang w:val="en-US"/>
        </w:rPr>
        <w:t>ICB?</w:t>
      </w:r>
    </w:p>
    <w:p w14:paraId="3F921BB1" w14:textId="3D2026DF" w:rsidR="00811B12" w:rsidRPr="0022712F" w:rsidDel="00BA6874" w:rsidRDefault="008552F0" w:rsidP="00B96BA6">
      <w:pPr>
        <w:rPr>
          <w:del w:id="22" w:author="John Ford" w:date="2024-07-29T09:10:00Z" w16du:dateUtc="2024-07-29T08:10:00Z"/>
          <w:b/>
          <w:bCs/>
          <w:lang w:val="en-US"/>
        </w:rPr>
      </w:pPr>
      <w:del w:id="23" w:author="John Ford" w:date="2024-07-29T09:10:00Z" w16du:dateUtc="2024-07-29T08:10:00Z">
        <w:r w:rsidRPr="0022712F" w:rsidDel="00BA6874">
          <w:rPr>
            <w:b/>
            <w:bCs/>
            <w:lang w:val="en-US"/>
          </w:rPr>
          <w:lastRenderedPageBreak/>
          <w:delText>ICB-level</w:delText>
        </w:r>
      </w:del>
    </w:p>
    <w:p w14:paraId="028CA470" w14:textId="48CA794C" w:rsidR="007C160A" w:rsidRDefault="007C160A" w:rsidP="007C160A">
      <w:pPr>
        <w:rPr>
          <w:ins w:id="24" w:author="John Ford" w:date="2024-07-29T09:10:00Z" w16du:dateUtc="2024-07-29T08:10:00Z"/>
          <w:lang w:val="en-US"/>
        </w:rPr>
      </w:pPr>
      <w:r>
        <w:rPr>
          <w:lang w:val="en-US"/>
        </w:rPr>
        <w:t xml:space="preserve">Some </w:t>
      </w:r>
      <w:r w:rsidRPr="0022712F">
        <w:rPr>
          <w:lang w:val="en-US"/>
        </w:rPr>
        <w:t>ICBs</w:t>
      </w:r>
      <w:r>
        <w:rPr>
          <w:lang w:val="en-US"/>
        </w:rPr>
        <w:t xml:space="preserve"> have far more dispensing practices than others</w:t>
      </w:r>
      <w:r w:rsidR="007F6233">
        <w:rPr>
          <w:lang w:val="en-US"/>
        </w:rPr>
        <w:t>, and subsequently receive more of their total payments from prescribing.</w:t>
      </w:r>
    </w:p>
    <w:p w14:paraId="6F2D8E9A" w14:textId="77777777" w:rsidR="00680C99" w:rsidRDefault="00680C99" w:rsidP="007C160A">
      <w:pPr>
        <w:rPr>
          <w:ins w:id="25" w:author="John Ford" w:date="2024-07-29T09:10:00Z" w16du:dateUtc="2024-07-29T08:10:00Z"/>
          <w:lang w:val="en-US"/>
        </w:rPr>
      </w:pPr>
    </w:p>
    <w:p w14:paraId="3A4231C5" w14:textId="366A11A3" w:rsidR="00680C99" w:rsidRDefault="007F3AE1" w:rsidP="007C160A">
      <w:pPr>
        <w:rPr>
          <w:lang w:val="en-US"/>
        </w:rPr>
      </w:pPr>
      <w:r>
        <w:rPr>
          <w:lang w:val="en-US"/>
        </w:rPr>
        <w:t>Lincolnshire</w:t>
      </w:r>
      <w:r w:rsidR="00680C99">
        <w:rPr>
          <w:lang w:val="en-US"/>
        </w:rPr>
        <w:t xml:space="preserve"> ICB has the largest proportion of practices that are dispensing</w:t>
      </w:r>
      <w:r>
        <w:rPr>
          <w:lang w:val="en-US"/>
        </w:rPr>
        <w:t>, with</w:t>
      </w:r>
      <w:r w:rsidR="00680C99">
        <w:rPr>
          <w:lang w:val="en-US"/>
        </w:rPr>
        <w:t xml:space="preserve"> </w:t>
      </w:r>
      <w:r>
        <w:rPr>
          <w:lang w:val="en-US"/>
        </w:rPr>
        <w:t>55</w:t>
      </w:r>
      <w:r w:rsidR="00680C99">
        <w:rPr>
          <w:lang w:val="en-US"/>
        </w:rPr>
        <w:t xml:space="preserve"> out of </w:t>
      </w:r>
      <w:r w:rsidR="00B07F27">
        <w:rPr>
          <w:lang w:val="en-US"/>
        </w:rPr>
        <w:t>85</w:t>
      </w:r>
      <w:r w:rsidR="00680C99">
        <w:rPr>
          <w:lang w:val="en-US"/>
        </w:rPr>
        <w:t xml:space="preserve"> (</w:t>
      </w:r>
      <w:r w:rsidR="00B07F27">
        <w:rPr>
          <w:lang w:val="en-US"/>
        </w:rPr>
        <w:t>65</w:t>
      </w:r>
      <w:r w:rsidR="00680C99">
        <w:rPr>
          <w:lang w:val="en-US"/>
        </w:rPr>
        <w:t xml:space="preserve">%). </w:t>
      </w:r>
      <w:r w:rsidR="00B07F27">
        <w:rPr>
          <w:lang w:val="en-US"/>
        </w:rPr>
        <w:t>Conversely, metropolitan ICBs</w:t>
      </w:r>
      <w:r w:rsidR="004D51ED">
        <w:rPr>
          <w:lang w:val="en-US"/>
        </w:rPr>
        <w:t xml:space="preserve"> -</w:t>
      </w:r>
      <w:r w:rsidR="00B07F27">
        <w:rPr>
          <w:lang w:val="en-US"/>
        </w:rPr>
        <w:t xml:space="preserve"> such as those in</w:t>
      </w:r>
      <w:r w:rsidR="00680C99">
        <w:rPr>
          <w:lang w:val="en-US"/>
        </w:rPr>
        <w:t xml:space="preserve"> </w:t>
      </w:r>
      <w:r w:rsidR="00B07F27">
        <w:rPr>
          <w:lang w:val="en-US"/>
        </w:rPr>
        <w:t>London, Birmingham and Manchester</w:t>
      </w:r>
      <w:r w:rsidR="004D51ED">
        <w:rPr>
          <w:lang w:val="en-US"/>
        </w:rPr>
        <w:t xml:space="preserve"> - </w:t>
      </w:r>
      <w:r w:rsidR="00440144">
        <w:rPr>
          <w:lang w:val="en-US"/>
        </w:rPr>
        <w:t>have</w:t>
      </w:r>
      <w:r w:rsidR="00B07F27">
        <w:rPr>
          <w:lang w:val="en-US"/>
        </w:rPr>
        <w:t xml:space="preserve"> 0</w:t>
      </w:r>
      <w:r w:rsidR="00680C99">
        <w:rPr>
          <w:lang w:val="en-US"/>
        </w:rPr>
        <w:t xml:space="preserve"> dispensing practices</w:t>
      </w:r>
      <w:r w:rsidR="00B07F27">
        <w:rPr>
          <w:lang w:val="en-US"/>
        </w:rPr>
        <w:t>.</w:t>
      </w:r>
    </w:p>
    <w:p w14:paraId="20C49738" w14:textId="77777777" w:rsidR="00E52CFD" w:rsidRPr="00497F24" w:rsidRDefault="00E52CFD" w:rsidP="007C160A">
      <w:pPr>
        <w:rPr>
          <w:lang w:val="en-US"/>
        </w:rPr>
      </w:pPr>
    </w:p>
    <w:tbl>
      <w:tblPr>
        <w:tblStyle w:val="GridTable1Light"/>
        <w:tblW w:w="9918" w:type="dxa"/>
        <w:tblLook w:val="04A0" w:firstRow="1" w:lastRow="0" w:firstColumn="1" w:lastColumn="0" w:noHBand="0" w:noVBand="1"/>
      </w:tblPr>
      <w:tblGrid>
        <w:gridCol w:w="2268"/>
        <w:gridCol w:w="1413"/>
        <w:gridCol w:w="1701"/>
        <w:gridCol w:w="1559"/>
        <w:gridCol w:w="1559"/>
        <w:gridCol w:w="1418"/>
      </w:tblGrid>
      <w:tr w:rsidR="007B5E2B" w:rsidRPr="00C00E02" w14:paraId="2260F498" w14:textId="3D2ADC9B" w:rsidTr="006B5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88D1F12" w14:textId="77777777" w:rsidR="007B5E2B" w:rsidRPr="00C00E02" w:rsidRDefault="007B5E2B" w:rsidP="00D36F29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ICB</w:t>
            </w:r>
            <w:r w:rsidRPr="00C00E02">
              <w:rPr>
                <w:rFonts w:ascii="Aptos" w:eastAsia="Times New Roman" w:hAnsi="Aptos" w:cs="Menlo"/>
                <w:b w:val="0"/>
                <w:bCs w:val="0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930F00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1413" w:type="dxa"/>
            <w:noWrap/>
            <w:hideMark/>
          </w:tcPr>
          <w:p w14:paraId="08EDF333" w14:textId="77777777" w:rsidR="007B5E2B" w:rsidRPr="00C00E02" w:rsidRDefault="007B5E2B" w:rsidP="00D36F29">
            <w:pPr>
              <w:tabs>
                <w:tab w:val="right" w:pos="17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930F00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Number of practices</w:t>
            </w:r>
            <w:r w:rsidRPr="00930F00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ab/>
            </w:r>
          </w:p>
        </w:tc>
        <w:tc>
          <w:tcPr>
            <w:tcW w:w="1701" w:type="dxa"/>
            <w:noWrap/>
            <w:hideMark/>
          </w:tcPr>
          <w:p w14:paraId="2B97A719" w14:textId="77777777" w:rsidR="007B5E2B" w:rsidRPr="00C00E02" w:rsidRDefault="007B5E2B" w:rsidP="00D36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Number of dispensing practices</w:t>
            </w:r>
          </w:p>
        </w:tc>
        <w:tc>
          <w:tcPr>
            <w:tcW w:w="1559" w:type="dxa"/>
            <w:noWrap/>
            <w:hideMark/>
          </w:tcPr>
          <w:p w14:paraId="73F22D11" w14:textId="77777777" w:rsidR="007B5E2B" w:rsidRPr="00C00E02" w:rsidRDefault="007B5E2B" w:rsidP="00D36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(% total) practices that are dispensing</w:t>
            </w:r>
          </w:p>
        </w:tc>
        <w:tc>
          <w:tcPr>
            <w:tcW w:w="1559" w:type="dxa"/>
            <w:noWrap/>
            <w:hideMark/>
          </w:tcPr>
          <w:p w14:paraId="2CB7CDDA" w14:textId="77777777" w:rsidR="007B5E2B" w:rsidRPr="00C00E02" w:rsidRDefault="007B5E2B" w:rsidP="00D36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Prescribing payments / Total payments (%)</w:t>
            </w:r>
          </w:p>
        </w:tc>
        <w:tc>
          <w:tcPr>
            <w:tcW w:w="1418" w:type="dxa"/>
          </w:tcPr>
          <w:p w14:paraId="305E0C70" w14:textId="294D743D" w:rsidR="007B5E2B" w:rsidRDefault="007B5E2B" w:rsidP="00D36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Average payment per patient</w:t>
            </w:r>
          </w:p>
        </w:tc>
      </w:tr>
      <w:tr w:rsidR="00AC5961" w:rsidRPr="00C00E02" w14:paraId="6B75E3DD" w14:textId="3C564D99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C94413C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Lincolnshire</w:t>
            </w:r>
          </w:p>
        </w:tc>
        <w:tc>
          <w:tcPr>
            <w:tcW w:w="1413" w:type="dxa"/>
            <w:noWrap/>
            <w:hideMark/>
          </w:tcPr>
          <w:p w14:paraId="5E9788B7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85</w:t>
            </w:r>
          </w:p>
        </w:tc>
        <w:tc>
          <w:tcPr>
            <w:tcW w:w="1701" w:type="dxa"/>
            <w:noWrap/>
            <w:hideMark/>
          </w:tcPr>
          <w:p w14:paraId="7664C04D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1559" w:type="dxa"/>
            <w:noWrap/>
            <w:hideMark/>
          </w:tcPr>
          <w:p w14:paraId="1232326D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1559" w:type="dxa"/>
            <w:noWrap/>
            <w:hideMark/>
          </w:tcPr>
          <w:p w14:paraId="2AC53B04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1418" w:type="dxa"/>
            <w:vAlign w:val="bottom"/>
          </w:tcPr>
          <w:p w14:paraId="55EBB03C" w14:textId="61DE1004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212</w:t>
            </w:r>
          </w:p>
        </w:tc>
      </w:tr>
      <w:tr w:rsidR="00AC5961" w:rsidRPr="00C00E02" w14:paraId="667EAC2E" w14:textId="12BCB1EA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4B38634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Cornwall and the Isles of Scilly</w:t>
            </w:r>
          </w:p>
        </w:tc>
        <w:tc>
          <w:tcPr>
            <w:tcW w:w="1413" w:type="dxa"/>
            <w:noWrap/>
            <w:hideMark/>
          </w:tcPr>
          <w:p w14:paraId="1630488B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1701" w:type="dxa"/>
            <w:noWrap/>
            <w:hideMark/>
          </w:tcPr>
          <w:p w14:paraId="555BB331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1559" w:type="dxa"/>
            <w:noWrap/>
            <w:hideMark/>
          </w:tcPr>
          <w:p w14:paraId="39F64F92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1559" w:type="dxa"/>
            <w:noWrap/>
            <w:hideMark/>
          </w:tcPr>
          <w:p w14:paraId="395755AD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1418" w:type="dxa"/>
            <w:vAlign w:val="bottom"/>
          </w:tcPr>
          <w:p w14:paraId="6C02232A" w14:textId="1F195308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221</w:t>
            </w:r>
          </w:p>
        </w:tc>
      </w:tr>
      <w:tr w:rsidR="00AC5961" w:rsidRPr="00C00E02" w14:paraId="4DBD71B3" w14:textId="536E62E0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4A054DA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Norfolk and Waveney</w:t>
            </w:r>
          </w:p>
        </w:tc>
        <w:tc>
          <w:tcPr>
            <w:tcW w:w="1413" w:type="dxa"/>
            <w:noWrap/>
            <w:hideMark/>
          </w:tcPr>
          <w:p w14:paraId="35E3F781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106</w:t>
            </w:r>
          </w:p>
        </w:tc>
        <w:tc>
          <w:tcPr>
            <w:tcW w:w="1701" w:type="dxa"/>
            <w:noWrap/>
            <w:hideMark/>
          </w:tcPr>
          <w:p w14:paraId="059ACE35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1559" w:type="dxa"/>
            <w:noWrap/>
            <w:hideMark/>
          </w:tcPr>
          <w:p w14:paraId="1EE57F87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58</w:t>
            </w:r>
          </w:p>
        </w:tc>
        <w:tc>
          <w:tcPr>
            <w:tcW w:w="1559" w:type="dxa"/>
            <w:noWrap/>
            <w:hideMark/>
          </w:tcPr>
          <w:p w14:paraId="655A2154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1418" w:type="dxa"/>
            <w:vAlign w:val="bottom"/>
          </w:tcPr>
          <w:p w14:paraId="4CD40404" w14:textId="29930AC3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246</w:t>
            </w:r>
          </w:p>
        </w:tc>
      </w:tr>
      <w:tr w:rsidR="00AC5961" w:rsidRPr="00C00E02" w14:paraId="66737F4B" w14:textId="25F44A82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7BFC63A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 xml:space="preserve">Suffolk and </w:t>
            </w:r>
            <w:proofErr w:type="gramStart"/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North East</w:t>
            </w:r>
            <w:proofErr w:type="gramEnd"/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 xml:space="preserve"> Essex</w:t>
            </w:r>
          </w:p>
        </w:tc>
        <w:tc>
          <w:tcPr>
            <w:tcW w:w="1413" w:type="dxa"/>
            <w:noWrap/>
            <w:hideMark/>
          </w:tcPr>
          <w:p w14:paraId="132495FC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93</w:t>
            </w:r>
          </w:p>
        </w:tc>
        <w:tc>
          <w:tcPr>
            <w:tcW w:w="1701" w:type="dxa"/>
            <w:noWrap/>
            <w:hideMark/>
          </w:tcPr>
          <w:p w14:paraId="7D9AA23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1559" w:type="dxa"/>
            <w:noWrap/>
            <w:hideMark/>
          </w:tcPr>
          <w:p w14:paraId="304DDE44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1559" w:type="dxa"/>
            <w:noWrap/>
            <w:hideMark/>
          </w:tcPr>
          <w:p w14:paraId="365498B7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1418" w:type="dxa"/>
            <w:vAlign w:val="bottom"/>
          </w:tcPr>
          <w:p w14:paraId="27DB1B92" w14:textId="09109ECE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189</w:t>
            </w:r>
          </w:p>
        </w:tc>
      </w:tr>
      <w:tr w:rsidR="00AC5961" w:rsidRPr="00C00E02" w14:paraId="2AAB2A27" w14:textId="55169C84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7E73FC7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Cambridgeshire and Peterborough</w:t>
            </w:r>
          </w:p>
        </w:tc>
        <w:tc>
          <w:tcPr>
            <w:tcW w:w="1413" w:type="dxa"/>
            <w:noWrap/>
            <w:hideMark/>
          </w:tcPr>
          <w:p w14:paraId="7D86A5D5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88</w:t>
            </w:r>
          </w:p>
        </w:tc>
        <w:tc>
          <w:tcPr>
            <w:tcW w:w="1701" w:type="dxa"/>
            <w:noWrap/>
            <w:hideMark/>
          </w:tcPr>
          <w:p w14:paraId="3194D5D7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1559" w:type="dxa"/>
            <w:noWrap/>
            <w:hideMark/>
          </w:tcPr>
          <w:p w14:paraId="35DC5D84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1559" w:type="dxa"/>
            <w:noWrap/>
            <w:hideMark/>
          </w:tcPr>
          <w:p w14:paraId="61FC6492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1418" w:type="dxa"/>
            <w:vAlign w:val="bottom"/>
          </w:tcPr>
          <w:p w14:paraId="5F7F5A27" w14:textId="5DA8EEA5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203</w:t>
            </w:r>
          </w:p>
        </w:tc>
      </w:tr>
      <w:tr w:rsidR="00AC5961" w:rsidRPr="00C00E02" w14:paraId="5B048470" w14:textId="6AF10A05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37CF057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Humber and North Yorkshire</w:t>
            </w:r>
          </w:p>
        </w:tc>
        <w:tc>
          <w:tcPr>
            <w:tcW w:w="1413" w:type="dxa"/>
            <w:noWrap/>
            <w:hideMark/>
          </w:tcPr>
          <w:p w14:paraId="6B1CE8BC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186</w:t>
            </w:r>
          </w:p>
        </w:tc>
        <w:tc>
          <w:tcPr>
            <w:tcW w:w="1701" w:type="dxa"/>
            <w:noWrap/>
            <w:hideMark/>
          </w:tcPr>
          <w:p w14:paraId="4F1957CD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75</w:t>
            </w:r>
          </w:p>
        </w:tc>
        <w:tc>
          <w:tcPr>
            <w:tcW w:w="1559" w:type="dxa"/>
            <w:noWrap/>
            <w:hideMark/>
          </w:tcPr>
          <w:p w14:paraId="1A4A35B5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1559" w:type="dxa"/>
            <w:noWrap/>
            <w:hideMark/>
          </w:tcPr>
          <w:p w14:paraId="2BFB1940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1418" w:type="dxa"/>
            <w:vAlign w:val="bottom"/>
          </w:tcPr>
          <w:p w14:paraId="3C1A4E50" w14:textId="34D8176B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195</w:t>
            </w:r>
          </w:p>
        </w:tc>
      </w:tr>
      <w:tr w:rsidR="00AC5961" w:rsidRPr="00C00E02" w14:paraId="26642CF7" w14:textId="41FDA85F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759B4DF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Herefordshire and Worcestershire</w:t>
            </w:r>
          </w:p>
        </w:tc>
        <w:tc>
          <w:tcPr>
            <w:tcW w:w="1413" w:type="dxa"/>
            <w:noWrap/>
            <w:hideMark/>
          </w:tcPr>
          <w:p w14:paraId="277CB657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80</w:t>
            </w:r>
          </w:p>
        </w:tc>
        <w:tc>
          <w:tcPr>
            <w:tcW w:w="1701" w:type="dxa"/>
            <w:noWrap/>
            <w:hideMark/>
          </w:tcPr>
          <w:p w14:paraId="766BED9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1559" w:type="dxa"/>
            <w:noWrap/>
            <w:hideMark/>
          </w:tcPr>
          <w:p w14:paraId="2586865C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1559" w:type="dxa"/>
            <w:noWrap/>
            <w:hideMark/>
          </w:tcPr>
          <w:p w14:paraId="34DD3C6F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418" w:type="dxa"/>
            <w:vAlign w:val="bottom"/>
          </w:tcPr>
          <w:p w14:paraId="3B3115CF" w14:textId="610737CA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184</w:t>
            </w:r>
          </w:p>
        </w:tc>
      </w:tr>
      <w:tr w:rsidR="00AC5961" w:rsidRPr="00C00E02" w14:paraId="55A5BC5A" w14:textId="220B6C3F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C1DD3DF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Gloucestershire</w:t>
            </w:r>
          </w:p>
        </w:tc>
        <w:tc>
          <w:tcPr>
            <w:tcW w:w="1413" w:type="dxa"/>
            <w:noWrap/>
            <w:hideMark/>
          </w:tcPr>
          <w:p w14:paraId="4F56118A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74</w:t>
            </w:r>
          </w:p>
        </w:tc>
        <w:tc>
          <w:tcPr>
            <w:tcW w:w="1701" w:type="dxa"/>
            <w:noWrap/>
            <w:hideMark/>
          </w:tcPr>
          <w:p w14:paraId="33EBBAD1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1559" w:type="dxa"/>
            <w:noWrap/>
            <w:hideMark/>
          </w:tcPr>
          <w:p w14:paraId="756ABC0A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1559" w:type="dxa"/>
            <w:noWrap/>
            <w:hideMark/>
          </w:tcPr>
          <w:p w14:paraId="1ABCBCDA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418" w:type="dxa"/>
            <w:vAlign w:val="bottom"/>
          </w:tcPr>
          <w:p w14:paraId="2B44641C" w14:textId="6CF42B01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202</w:t>
            </w:r>
          </w:p>
        </w:tc>
      </w:tr>
      <w:tr w:rsidR="00AC5961" w:rsidRPr="00C00E02" w14:paraId="5629977E" w14:textId="075A6FA2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237BBA2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Shropshire, Telford and Wrekin</w:t>
            </w:r>
          </w:p>
        </w:tc>
        <w:tc>
          <w:tcPr>
            <w:tcW w:w="1413" w:type="dxa"/>
            <w:noWrap/>
            <w:hideMark/>
          </w:tcPr>
          <w:p w14:paraId="3F26281E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1701" w:type="dxa"/>
            <w:noWrap/>
            <w:hideMark/>
          </w:tcPr>
          <w:p w14:paraId="35DDE0D0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1559" w:type="dxa"/>
            <w:noWrap/>
            <w:hideMark/>
          </w:tcPr>
          <w:p w14:paraId="1C066435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1559" w:type="dxa"/>
            <w:noWrap/>
            <w:hideMark/>
          </w:tcPr>
          <w:p w14:paraId="3C3EF429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1418" w:type="dxa"/>
            <w:vAlign w:val="bottom"/>
          </w:tcPr>
          <w:p w14:paraId="337955F2" w14:textId="6E22B168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203</w:t>
            </w:r>
          </w:p>
        </w:tc>
      </w:tr>
      <w:tr w:rsidR="00AC5961" w:rsidRPr="00C00E02" w14:paraId="27A01570" w14:textId="4379658F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4A5AB5F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Somerset</w:t>
            </w:r>
          </w:p>
        </w:tc>
        <w:tc>
          <w:tcPr>
            <w:tcW w:w="1413" w:type="dxa"/>
            <w:noWrap/>
            <w:hideMark/>
          </w:tcPr>
          <w:p w14:paraId="32AC12E3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64</w:t>
            </w:r>
          </w:p>
        </w:tc>
        <w:tc>
          <w:tcPr>
            <w:tcW w:w="1701" w:type="dxa"/>
            <w:noWrap/>
            <w:hideMark/>
          </w:tcPr>
          <w:p w14:paraId="0E5D4ADC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559" w:type="dxa"/>
            <w:noWrap/>
            <w:hideMark/>
          </w:tcPr>
          <w:p w14:paraId="2C0D9CD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1559" w:type="dxa"/>
            <w:noWrap/>
            <w:hideMark/>
          </w:tcPr>
          <w:p w14:paraId="2146791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1418" w:type="dxa"/>
            <w:vAlign w:val="bottom"/>
          </w:tcPr>
          <w:p w14:paraId="2339FBB6" w14:textId="43FCE023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194</w:t>
            </w:r>
          </w:p>
        </w:tc>
      </w:tr>
      <w:tr w:rsidR="00AC5961" w:rsidRPr="00C00E02" w14:paraId="2F15ABED" w14:textId="57CB1F74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363385D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Northamptonshire</w:t>
            </w:r>
          </w:p>
        </w:tc>
        <w:tc>
          <w:tcPr>
            <w:tcW w:w="1413" w:type="dxa"/>
            <w:noWrap/>
            <w:hideMark/>
          </w:tcPr>
          <w:p w14:paraId="507616FC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1701" w:type="dxa"/>
            <w:noWrap/>
            <w:hideMark/>
          </w:tcPr>
          <w:p w14:paraId="5D5C9B29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1559" w:type="dxa"/>
            <w:noWrap/>
            <w:hideMark/>
          </w:tcPr>
          <w:p w14:paraId="44B9570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1559" w:type="dxa"/>
            <w:noWrap/>
            <w:hideMark/>
          </w:tcPr>
          <w:p w14:paraId="154C66EF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1418" w:type="dxa"/>
            <w:vAlign w:val="bottom"/>
          </w:tcPr>
          <w:p w14:paraId="26829802" w14:textId="572F7435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202</w:t>
            </w:r>
          </w:p>
        </w:tc>
      </w:tr>
      <w:tr w:rsidR="00AC5961" w:rsidRPr="00C00E02" w14:paraId="1AD2E6CB" w14:textId="445F724D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D71796A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 xml:space="preserve">Bath and </w:t>
            </w:r>
            <w:proofErr w:type="gramStart"/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North East</w:t>
            </w:r>
            <w:proofErr w:type="gramEnd"/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 xml:space="preserve"> Somerset, Swindon and Wiltshire</w:t>
            </w:r>
          </w:p>
        </w:tc>
        <w:tc>
          <w:tcPr>
            <w:tcW w:w="1413" w:type="dxa"/>
            <w:noWrap/>
            <w:hideMark/>
          </w:tcPr>
          <w:p w14:paraId="354BBAF0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91</w:t>
            </w:r>
          </w:p>
        </w:tc>
        <w:tc>
          <w:tcPr>
            <w:tcW w:w="1701" w:type="dxa"/>
            <w:noWrap/>
            <w:hideMark/>
          </w:tcPr>
          <w:p w14:paraId="354F6487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1559" w:type="dxa"/>
            <w:noWrap/>
            <w:hideMark/>
          </w:tcPr>
          <w:p w14:paraId="41D052A1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1559" w:type="dxa"/>
            <w:noWrap/>
            <w:hideMark/>
          </w:tcPr>
          <w:p w14:paraId="6FFEBE2E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1418" w:type="dxa"/>
            <w:vAlign w:val="bottom"/>
          </w:tcPr>
          <w:p w14:paraId="1CB0D3CF" w14:textId="5289F8C2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170</w:t>
            </w:r>
          </w:p>
        </w:tc>
      </w:tr>
      <w:tr w:rsidR="00AC5961" w:rsidRPr="00C00E02" w14:paraId="3B66D09A" w14:textId="70B4D0E2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7ECCBCB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Buckinghamshire, Oxfordshire and Berkshire West</w:t>
            </w:r>
          </w:p>
        </w:tc>
        <w:tc>
          <w:tcPr>
            <w:tcW w:w="1413" w:type="dxa"/>
            <w:noWrap/>
            <w:hideMark/>
          </w:tcPr>
          <w:p w14:paraId="4253009D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163</w:t>
            </w:r>
          </w:p>
        </w:tc>
        <w:tc>
          <w:tcPr>
            <w:tcW w:w="1701" w:type="dxa"/>
            <w:noWrap/>
            <w:hideMark/>
          </w:tcPr>
          <w:p w14:paraId="054B670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1559" w:type="dxa"/>
            <w:noWrap/>
            <w:hideMark/>
          </w:tcPr>
          <w:p w14:paraId="38BBF871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1559" w:type="dxa"/>
            <w:noWrap/>
            <w:hideMark/>
          </w:tcPr>
          <w:p w14:paraId="1E36E7C9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418" w:type="dxa"/>
            <w:vAlign w:val="bottom"/>
          </w:tcPr>
          <w:p w14:paraId="63BE5307" w14:textId="12190CB6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153</w:t>
            </w:r>
          </w:p>
        </w:tc>
      </w:tr>
      <w:tr w:rsidR="00AC5961" w:rsidRPr="00C00E02" w14:paraId="33792109" w14:textId="5F20B335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25D81D4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Devon</w:t>
            </w:r>
          </w:p>
        </w:tc>
        <w:tc>
          <w:tcPr>
            <w:tcW w:w="1413" w:type="dxa"/>
            <w:noWrap/>
            <w:hideMark/>
          </w:tcPr>
          <w:p w14:paraId="084A92B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123</w:t>
            </w:r>
          </w:p>
        </w:tc>
        <w:tc>
          <w:tcPr>
            <w:tcW w:w="1701" w:type="dxa"/>
            <w:noWrap/>
            <w:hideMark/>
          </w:tcPr>
          <w:p w14:paraId="2FEB0ACA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1559" w:type="dxa"/>
            <w:noWrap/>
            <w:hideMark/>
          </w:tcPr>
          <w:p w14:paraId="6709A379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1559" w:type="dxa"/>
            <w:noWrap/>
            <w:hideMark/>
          </w:tcPr>
          <w:p w14:paraId="77D14CB8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1418" w:type="dxa"/>
            <w:vAlign w:val="bottom"/>
          </w:tcPr>
          <w:p w14:paraId="0487D445" w14:textId="66095A9C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197</w:t>
            </w:r>
          </w:p>
        </w:tc>
      </w:tr>
      <w:tr w:rsidR="00AC5961" w:rsidRPr="00C00E02" w14:paraId="441DEAB4" w14:textId="32642BF3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8F52937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Kent and Medway</w:t>
            </w:r>
          </w:p>
        </w:tc>
        <w:tc>
          <w:tcPr>
            <w:tcW w:w="1413" w:type="dxa"/>
            <w:noWrap/>
            <w:hideMark/>
          </w:tcPr>
          <w:p w14:paraId="003AFFBF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203</w:t>
            </w:r>
          </w:p>
        </w:tc>
        <w:tc>
          <w:tcPr>
            <w:tcW w:w="1701" w:type="dxa"/>
            <w:noWrap/>
            <w:hideMark/>
          </w:tcPr>
          <w:p w14:paraId="7271F0EA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1559" w:type="dxa"/>
            <w:noWrap/>
            <w:hideMark/>
          </w:tcPr>
          <w:p w14:paraId="1834397F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1559" w:type="dxa"/>
            <w:noWrap/>
            <w:hideMark/>
          </w:tcPr>
          <w:p w14:paraId="268E81FF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418" w:type="dxa"/>
            <w:vAlign w:val="bottom"/>
          </w:tcPr>
          <w:p w14:paraId="47F6E1FE" w14:textId="0FE6113B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203</w:t>
            </w:r>
          </w:p>
        </w:tc>
      </w:tr>
      <w:tr w:rsidR="00AC5961" w:rsidRPr="00C00E02" w14:paraId="72149371" w14:textId="07B06826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AC1D7C7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Dorset</w:t>
            </w:r>
          </w:p>
        </w:tc>
        <w:tc>
          <w:tcPr>
            <w:tcW w:w="1413" w:type="dxa"/>
            <w:noWrap/>
            <w:hideMark/>
          </w:tcPr>
          <w:p w14:paraId="097FC5B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80</w:t>
            </w:r>
          </w:p>
        </w:tc>
        <w:tc>
          <w:tcPr>
            <w:tcW w:w="1701" w:type="dxa"/>
            <w:noWrap/>
            <w:hideMark/>
          </w:tcPr>
          <w:p w14:paraId="05D0977C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1559" w:type="dxa"/>
            <w:noWrap/>
            <w:hideMark/>
          </w:tcPr>
          <w:p w14:paraId="2E5024A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1559" w:type="dxa"/>
            <w:noWrap/>
            <w:hideMark/>
          </w:tcPr>
          <w:p w14:paraId="539ABB69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1418" w:type="dxa"/>
            <w:vAlign w:val="bottom"/>
          </w:tcPr>
          <w:p w14:paraId="15982DA8" w14:textId="082FAFE5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191</w:t>
            </w:r>
          </w:p>
        </w:tc>
      </w:tr>
      <w:tr w:rsidR="00AC5961" w:rsidRPr="00C00E02" w14:paraId="34128589" w14:textId="685BEF05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A695043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Bedfordshire, Luton and Milton Keynes</w:t>
            </w:r>
          </w:p>
        </w:tc>
        <w:tc>
          <w:tcPr>
            <w:tcW w:w="1413" w:type="dxa"/>
            <w:noWrap/>
            <w:hideMark/>
          </w:tcPr>
          <w:p w14:paraId="5538D7B5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99</w:t>
            </w:r>
          </w:p>
        </w:tc>
        <w:tc>
          <w:tcPr>
            <w:tcW w:w="1701" w:type="dxa"/>
            <w:noWrap/>
            <w:hideMark/>
          </w:tcPr>
          <w:p w14:paraId="00B80B88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559" w:type="dxa"/>
            <w:noWrap/>
            <w:hideMark/>
          </w:tcPr>
          <w:p w14:paraId="2F9F0C8A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559" w:type="dxa"/>
            <w:noWrap/>
            <w:hideMark/>
          </w:tcPr>
          <w:p w14:paraId="03B0E374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418" w:type="dxa"/>
            <w:vAlign w:val="bottom"/>
          </w:tcPr>
          <w:p w14:paraId="29ED7367" w14:textId="287BA528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192</w:t>
            </w:r>
          </w:p>
        </w:tc>
      </w:tr>
      <w:tr w:rsidR="00AC5961" w:rsidRPr="00C00E02" w14:paraId="1C765D2F" w14:textId="3BFFCD22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599B74B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Coventry and Warwickshire</w:t>
            </w:r>
          </w:p>
        </w:tc>
        <w:tc>
          <w:tcPr>
            <w:tcW w:w="1413" w:type="dxa"/>
            <w:noWrap/>
            <w:hideMark/>
          </w:tcPr>
          <w:p w14:paraId="35198443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120</w:t>
            </w:r>
          </w:p>
        </w:tc>
        <w:tc>
          <w:tcPr>
            <w:tcW w:w="1701" w:type="dxa"/>
            <w:noWrap/>
            <w:hideMark/>
          </w:tcPr>
          <w:p w14:paraId="2EF3CF90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1559" w:type="dxa"/>
            <w:noWrap/>
            <w:hideMark/>
          </w:tcPr>
          <w:p w14:paraId="5A6E9D41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1559" w:type="dxa"/>
            <w:noWrap/>
            <w:hideMark/>
          </w:tcPr>
          <w:p w14:paraId="6093AD90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1418" w:type="dxa"/>
            <w:vAlign w:val="bottom"/>
          </w:tcPr>
          <w:p w14:paraId="5F6D5310" w14:textId="2A7BB584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185</w:t>
            </w:r>
          </w:p>
        </w:tc>
      </w:tr>
      <w:tr w:rsidR="00AC5961" w:rsidRPr="00C00E02" w14:paraId="72475876" w14:textId="2E74BA45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3E18ED2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lastRenderedPageBreak/>
              <w:t>Staffordshire and Stoke-on-Trent</w:t>
            </w:r>
          </w:p>
        </w:tc>
        <w:tc>
          <w:tcPr>
            <w:tcW w:w="1413" w:type="dxa"/>
            <w:noWrap/>
            <w:hideMark/>
          </w:tcPr>
          <w:p w14:paraId="7F30D159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146</w:t>
            </w:r>
          </w:p>
        </w:tc>
        <w:tc>
          <w:tcPr>
            <w:tcW w:w="1701" w:type="dxa"/>
            <w:noWrap/>
            <w:hideMark/>
          </w:tcPr>
          <w:p w14:paraId="0EDC32FA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1559" w:type="dxa"/>
            <w:noWrap/>
            <w:hideMark/>
          </w:tcPr>
          <w:p w14:paraId="309C6D0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1559" w:type="dxa"/>
            <w:noWrap/>
            <w:hideMark/>
          </w:tcPr>
          <w:p w14:paraId="7C0F4E9A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418" w:type="dxa"/>
            <w:vAlign w:val="bottom"/>
          </w:tcPr>
          <w:p w14:paraId="4F1AB185" w14:textId="66EF5574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166</w:t>
            </w:r>
          </w:p>
        </w:tc>
      </w:tr>
      <w:tr w:rsidR="00AC5961" w:rsidRPr="00C00E02" w14:paraId="20AF3BC8" w14:textId="52079B17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619A413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Mid and South Essex</w:t>
            </w:r>
          </w:p>
        </w:tc>
        <w:tc>
          <w:tcPr>
            <w:tcW w:w="1413" w:type="dxa"/>
            <w:noWrap/>
            <w:hideMark/>
          </w:tcPr>
          <w:p w14:paraId="10B8347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152</w:t>
            </w:r>
          </w:p>
        </w:tc>
        <w:tc>
          <w:tcPr>
            <w:tcW w:w="1701" w:type="dxa"/>
            <w:noWrap/>
            <w:hideMark/>
          </w:tcPr>
          <w:p w14:paraId="05C15841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1559" w:type="dxa"/>
            <w:noWrap/>
            <w:hideMark/>
          </w:tcPr>
          <w:p w14:paraId="656370BB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1559" w:type="dxa"/>
            <w:noWrap/>
            <w:hideMark/>
          </w:tcPr>
          <w:p w14:paraId="32E89BD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418" w:type="dxa"/>
            <w:vAlign w:val="bottom"/>
          </w:tcPr>
          <w:p w14:paraId="08D59880" w14:textId="06AE2E71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170</w:t>
            </w:r>
          </w:p>
        </w:tc>
      </w:tr>
      <w:tr w:rsidR="00AC5961" w:rsidRPr="00C00E02" w14:paraId="1C8A2379" w14:textId="2F130C47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D9535BA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Sussex</w:t>
            </w:r>
          </w:p>
        </w:tc>
        <w:tc>
          <w:tcPr>
            <w:tcW w:w="1413" w:type="dxa"/>
            <w:noWrap/>
            <w:hideMark/>
          </w:tcPr>
          <w:p w14:paraId="603B2B1C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171</w:t>
            </w:r>
          </w:p>
        </w:tc>
        <w:tc>
          <w:tcPr>
            <w:tcW w:w="1701" w:type="dxa"/>
            <w:noWrap/>
            <w:hideMark/>
          </w:tcPr>
          <w:p w14:paraId="58F1CBD4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1559" w:type="dxa"/>
            <w:noWrap/>
            <w:hideMark/>
          </w:tcPr>
          <w:p w14:paraId="4F256B1E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1559" w:type="dxa"/>
            <w:noWrap/>
            <w:hideMark/>
          </w:tcPr>
          <w:p w14:paraId="698B355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418" w:type="dxa"/>
            <w:vAlign w:val="bottom"/>
          </w:tcPr>
          <w:p w14:paraId="08CAD73D" w14:textId="63385CB8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186</w:t>
            </w:r>
          </w:p>
        </w:tc>
      </w:tr>
      <w:tr w:rsidR="00AC5961" w:rsidRPr="00C00E02" w14:paraId="3A19755F" w14:textId="0B260547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A7F9CC4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Derby and Derbyshire</w:t>
            </w:r>
          </w:p>
        </w:tc>
        <w:tc>
          <w:tcPr>
            <w:tcW w:w="1413" w:type="dxa"/>
            <w:noWrap/>
            <w:hideMark/>
          </w:tcPr>
          <w:p w14:paraId="0CADF3CE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118</w:t>
            </w:r>
          </w:p>
        </w:tc>
        <w:tc>
          <w:tcPr>
            <w:tcW w:w="1701" w:type="dxa"/>
            <w:noWrap/>
            <w:hideMark/>
          </w:tcPr>
          <w:p w14:paraId="086EEF32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1559" w:type="dxa"/>
            <w:noWrap/>
            <w:hideMark/>
          </w:tcPr>
          <w:p w14:paraId="22DAFDF9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1559" w:type="dxa"/>
            <w:noWrap/>
            <w:hideMark/>
          </w:tcPr>
          <w:p w14:paraId="464E04C3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418" w:type="dxa"/>
            <w:vAlign w:val="bottom"/>
          </w:tcPr>
          <w:p w14:paraId="4CA53E26" w14:textId="0449FD7A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180</w:t>
            </w:r>
          </w:p>
        </w:tc>
      </w:tr>
      <w:tr w:rsidR="00AC5961" w:rsidRPr="00C00E02" w14:paraId="266B2B8F" w14:textId="0CC7683C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DB890C1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Leicester, Leicestershire and Rutland</w:t>
            </w:r>
          </w:p>
        </w:tc>
        <w:tc>
          <w:tcPr>
            <w:tcW w:w="1413" w:type="dxa"/>
            <w:noWrap/>
            <w:hideMark/>
          </w:tcPr>
          <w:p w14:paraId="2C9634C0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134</w:t>
            </w:r>
          </w:p>
        </w:tc>
        <w:tc>
          <w:tcPr>
            <w:tcW w:w="1701" w:type="dxa"/>
            <w:noWrap/>
            <w:hideMark/>
          </w:tcPr>
          <w:p w14:paraId="19726E2A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1559" w:type="dxa"/>
            <w:noWrap/>
            <w:hideMark/>
          </w:tcPr>
          <w:p w14:paraId="55F8EE83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1559" w:type="dxa"/>
            <w:noWrap/>
            <w:hideMark/>
          </w:tcPr>
          <w:p w14:paraId="49E30CB4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418" w:type="dxa"/>
            <w:vAlign w:val="bottom"/>
          </w:tcPr>
          <w:p w14:paraId="58F679A5" w14:textId="258DE3C0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174</w:t>
            </w:r>
          </w:p>
        </w:tc>
      </w:tr>
      <w:tr w:rsidR="00AC5961" w:rsidRPr="00C00E02" w14:paraId="0158CD71" w14:textId="6EEBDAFB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872E270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Hampshire and Isle of Wight</w:t>
            </w:r>
          </w:p>
        </w:tc>
        <w:tc>
          <w:tcPr>
            <w:tcW w:w="1413" w:type="dxa"/>
            <w:noWrap/>
            <w:hideMark/>
          </w:tcPr>
          <w:p w14:paraId="6A65EC8E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157</w:t>
            </w:r>
          </w:p>
        </w:tc>
        <w:tc>
          <w:tcPr>
            <w:tcW w:w="1701" w:type="dxa"/>
            <w:noWrap/>
            <w:hideMark/>
          </w:tcPr>
          <w:p w14:paraId="6330E5D1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1559" w:type="dxa"/>
            <w:noWrap/>
            <w:hideMark/>
          </w:tcPr>
          <w:p w14:paraId="65ED61C8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1559" w:type="dxa"/>
            <w:noWrap/>
            <w:hideMark/>
          </w:tcPr>
          <w:p w14:paraId="5ECD3435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418" w:type="dxa"/>
            <w:vAlign w:val="bottom"/>
          </w:tcPr>
          <w:p w14:paraId="693CC6B1" w14:textId="4F66F99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161</w:t>
            </w:r>
          </w:p>
        </w:tc>
      </w:tr>
      <w:tr w:rsidR="00AC5961" w:rsidRPr="00C00E02" w14:paraId="23A78F2B" w14:textId="68ADB2E7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6CE2903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proofErr w:type="gramStart"/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North East</w:t>
            </w:r>
            <w:proofErr w:type="gramEnd"/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 xml:space="preserve"> and North Cumbria</w:t>
            </w:r>
          </w:p>
        </w:tc>
        <w:tc>
          <w:tcPr>
            <w:tcW w:w="1413" w:type="dxa"/>
            <w:noWrap/>
            <w:hideMark/>
          </w:tcPr>
          <w:p w14:paraId="6E08446F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367</w:t>
            </w:r>
          </w:p>
        </w:tc>
        <w:tc>
          <w:tcPr>
            <w:tcW w:w="1701" w:type="dxa"/>
            <w:noWrap/>
            <w:hideMark/>
          </w:tcPr>
          <w:p w14:paraId="4E3654A7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1559" w:type="dxa"/>
            <w:noWrap/>
            <w:hideMark/>
          </w:tcPr>
          <w:p w14:paraId="155A6DF3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1559" w:type="dxa"/>
            <w:noWrap/>
            <w:hideMark/>
          </w:tcPr>
          <w:p w14:paraId="4938D09A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418" w:type="dxa"/>
            <w:vAlign w:val="bottom"/>
          </w:tcPr>
          <w:p w14:paraId="6AB52CEB" w14:textId="3C820294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167</w:t>
            </w:r>
          </w:p>
        </w:tc>
      </w:tr>
      <w:tr w:rsidR="00AC5961" w:rsidRPr="00C00E02" w14:paraId="50E914E9" w14:textId="4467229A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E2C3BAF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Hertfordshire and West Essex</w:t>
            </w:r>
          </w:p>
        </w:tc>
        <w:tc>
          <w:tcPr>
            <w:tcW w:w="1413" w:type="dxa"/>
            <w:noWrap/>
            <w:hideMark/>
          </w:tcPr>
          <w:p w14:paraId="31FAAB53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142</w:t>
            </w:r>
          </w:p>
        </w:tc>
        <w:tc>
          <w:tcPr>
            <w:tcW w:w="1701" w:type="dxa"/>
            <w:noWrap/>
            <w:hideMark/>
          </w:tcPr>
          <w:p w14:paraId="788B67A4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1559" w:type="dxa"/>
            <w:noWrap/>
            <w:hideMark/>
          </w:tcPr>
          <w:p w14:paraId="1713EC47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1559" w:type="dxa"/>
            <w:noWrap/>
            <w:hideMark/>
          </w:tcPr>
          <w:p w14:paraId="725C1045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418" w:type="dxa"/>
            <w:vAlign w:val="bottom"/>
          </w:tcPr>
          <w:p w14:paraId="43A74610" w14:textId="62A9B0BE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155</w:t>
            </w:r>
          </w:p>
        </w:tc>
      </w:tr>
      <w:tr w:rsidR="00AC5961" w:rsidRPr="00C00E02" w14:paraId="1A7D1F26" w14:textId="0B6BBF24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8D4136D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Lancashire and South Cumbria</w:t>
            </w:r>
          </w:p>
        </w:tc>
        <w:tc>
          <w:tcPr>
            <w:tcW w:w="1413" w:type="dxa"/>
            <w:noWrap/>
            <w:hideMark/>
          </w:tcPr>
          <w:p w14:paraId="1AF9FBD7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205</w:t>
            </w:r>
          </w:p>
        </w:tc>
        <w:tc>
          <w:tcPr>
            <w:tcW w:w="1701" w:type="dxa"/>
            <w:noWrap/>
            <w:hideMark/>
          </w:tcPr>
          <w:p w14:paraId="033F264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559" w:type="dxa"/>
            <w:noWrap/>
            <w:hideMark/>
          </w:tcPr>
          <w:p w14:paraId="28AC03A1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559" w:type="dxa"/>
            <w:noWrap/>
            <w:hideMark/>
          </w:tcPr>
          <w:p w14:paraId="6A13F3CE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418" w:type="dxa"/>
            <w:vAlign w:val="bottom"/>
          </w:tcPr>
          <w:p w14:paraId="3F907553" w14:textId="22EE6615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169</w:t>
            </w:r>
          </w:p>
        </w:tc>
      </w:tr>
      <w:tr w:rsidR="00AC5961" w:rsidRPr="00C00E02" w14:paraId="70B0D102" w14:textId="10696681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D20AB34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Nottingham and Nottinghamshire</w:t>
            </w:r>
          </w:p>
        </w:tc>
        <w:tc>
          <w:tcPr>
            <w:tcW w:w="1413" w:type="dxa"/>
            <w:noWrap/>
            <w:hideMark/>
          </w:tcPr>
          <w:p w14:paraId="7954BEC8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135</w:t>
            </w:r>
          </w:p>
        </w:tc>
        <w:tc>
          <w:tcPr>
            <w:tcW w:w="1701" w:type="dxa"/>
            <w:noWrap/>
            <w:hideMark/>
          </w:tcPr>
          <w:p w14:paraId="4327F724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1559" w:type="dxa"/>
            <w:noWrap/>
            <w:hideMark/>
          </w:tcPr>
          <w:p w14:paraId="6F40FCE9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559" w:type="dxa"/>
            <w:noWrap/>
            <w:hideMark/>
          </w:tcPr>
          <w:p w14:paraId="2B3378DF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418" w:type="dxa"/>
            <w:vAlign w:val="bottom"/>
          </w:tcPr>
          <w:p w14:paraId="368E2E51" w14:textId="2ECEED2D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173</w:t>
            </w:r>
          </w:p>
        </w:tc>
      </w:tr>
      <w:tr w:rsidR="00AC5961" w:rsidRPr="00C00E02" w14:paraId="5F000100" w14:textId="0580E430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A4F3D4D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Surrey Heartlands</w:t>
            </w:r>
          </w:p>
        </w:tc>
        <w:tc>
          <w:tcPr>
            <w:tcW w:w="1413" w:type="dxa"/>
            <w:noWrap/>
            <w:hideMark/>
          </w:tcPr>
          <w:p w14:paraId="5CEF8B50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104</w:t>
            </w:r>
          </w:p>
        </w:tc>
        <w:tc>
          <w:tcPr>
            <w:tcW w:w="1701" w:type="dxa"/>
            <w:noWrap/>
            <w:hideMark/>
          </w:tcPr>
          <w:p w14:paraId="6CC05BD2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559" w:type="dxa"/>
            <w:noWrap/>
            <w:hideMark/>
          </w:tcPr>
          <w:p w14:paraId="2A8F6660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559" w:type="dxa"/>
            <w:noWrap/>
            <w:hideMark/>
          </w:tcPr>
          <w:p w14:paraId="5A5737AE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418" w:type="dxa"/>
            <w:vAlign w:val="bottom"/>
          </w:tcPr>
          <w:p w14:paraId="3CBEC2CE" w14:textId="536D9E01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171</w:t>
            </w:r>
          </w:p>
        </w:tc>
      </w:tr>
      <w:tr w:rsidR="00AC5961" w:rsidRPr="00C00E02" w14:paraId="641A34F3" w14:textId="1A950303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E334155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Frimley</w:t>
            </w:r>
          </w:p>
        </w:tc>
        <w:tc>
          <w:tcPr>
            <w:tcW w:w="1413" w:type="dxa"/>
            <w:noWrap/>
            <w:hideMark/>
          </w:tcPr>
          <w:p w14:paraId="2F5E15AC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78</w:t>
            </w:r>
          </w:p>
        </w:tc>
        <w:tc>
          <w:tcPr>
            <w:tcW w:w="1701" w:type="dxa"/>
            <w:noWrap/>
            <w:hideMark/>
          </w:tcPr>
          <w:p w14:paraId="47723F60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04F62231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718A5CE2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418" w:type="dxa"/>
            <w:vAlign w:val="bottom"/>
          </w:tcPr>
          <w:p w14:paraId="61A15850" w14:textId="2F537138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187</w:t>
            </w:r>
          </w:p>
        </w:tc>
      </w:tr>
      <w:tr w:rsidR="00AC5961" w:rsidRPr="00C00E02" w14:paraId="0B2FBDD9" w14:textId="5A5B8FD2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C6E28DD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South Yorkshire</w:t>
            </w:r>
          </w:p>
        </w:tc>
        <w:tc>
          <w:tcPr>
            <w:tcW w:w="1413" w:type="dxa"/>
            <w:noWrap/>
            <w:hideMark/>
          </w:tcPr>
          <w:p w14:paraId="09229748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178</w:t>
            </w:r>
          </w:p>
        </w:tc>
        <w:tc>
          <w:tcPr>
            <w:tcW w:w="1701" w:type="dxa"/>
            <w:noWrap/>
            <w:hideMark/>
          </w:tcPr>
          <w:p w14:paraId="0F125557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1559" w:type="dxa"/>
            <w:noWrap/>
            <w:hideMark/>
          </w:tcPr>
          <w:p w14:paraId="4D609637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0D6F8AE2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418" w:type="dxa"/>
            <w:vAlign w:val="bottom"/>
          </w:tcPr>
          <w:p w14:paraId="05A93FD0" w14:textId="2F2B378E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156</w:t>
            </w:r>
          </w:p>
        </w:tc>
      </w:tr>
      <w:tr w:rsidR="00AC5961" w:rsidRPr="00C00E02" w14:paraId="1F62A6DD" w14:textId="4C861ED9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192D4B8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Bristol, North Somerset and South Gloucestershire</w:t>
            </w:r>
          </w:p>
        </w:tc>
        <w:tc>
          <w:tcPr>
            <w:tcW w:w="1413" w:type="dxa"/>
            <w:noWrap/>
            <w:hideMark/>
          </w:tcPr>
          <w:p w14:paraId="38F77B19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80</w:t>
            </w:r>
          </w:p>
        </w:tc>
        <w:tc>
          <w:tcPr>
            <w:tcW w:w="1701" w:type="dxa"/>
            <w:noWrap/>
            <w:hideMark/>
          </w:tcPr>
          <w:p w14:paraId="093A494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1C19B815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21B7B334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418" w:type="dxa"/>
            <w:vAlign w:val="bottom"/>
          </w:tcPr>
          <w:p w14:paraId="505A4A71" w14:textId="27FEFDA2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162</w:t>
            </w:r>
          </w:p>
        </w:tc>
      </w:tr>
      <w:tr w:rsidR="00AC5961" w:rsidRPr="00C00E02" w14:paraId="63E00A78" w14:textId="154F1293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6A81F03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West Yorkshire</w:t>
            </w:r>
          </w:p>
        </w:tc>
        <w:tc>
          <w:tcPr>
            <w:tcW w:w="1413" w:type="dxa"/>
            <w:noWrap/>
            <w:hideMark/>
          </w:tcPr>
          <w:p w14:paraId="1ABA8ECF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282</w:t>
            </w:r>
          </w:p>
        </w:tc>
        <w:tc>
          <w:tcPr>
            <w:tcW w:w="1701" w:type="dxa"/>
            <w:noWrap/>
            <w:hideMark/>
          </w:tcPr>
          <w:p w14:paraId="02055114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559" w:type="dxa"/>
            <w:noWrap/>
            <w:hideMark/>
          </w:tcPr>
          <w:p w14:paraId="21041062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33F5483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418" w:type="dxa"/>
            <w:vAlign w:val="bottom"/>
          </w:tcPr>
          <w:p w14:paraId="15885A89" w14:textId="7C54E86B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184</w:t>
            </w:r>
          </w:p>
        </w:tc>
      </w:tr>
      <w:tr w:rsidR="00AC5961" w:rsidRPr="00C00E02" w14:paraId="4EF775C8" w14:textId="423FE698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4FE890B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Cheshire and Merseyside</w:t>
            </w:r>
          </w:p>
        </w:tc>
        <w:tc>
          <w:tcPr>
            <w:tcW w:w="1413" w:type="dxa"/>
            <w:noWrap/>
            <w:hideMark/>
          </w:tcPr>
          <w:p w14:paraId="53DC309B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367</w:t>
            </w:r>
          </w:p>
        </w:tc>
        <w:tc>
          <w:tcPr>
            <w:tcW w:w="1701" w:type="dxa"/>
            <w:noWrap/>
            <w:hideMark/>
          </w:tcPr>
          <w:p w14:paraId="41417A55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559" w:type="dxa"/>
            <w:noWrap/>
            <w:hideMark/>
          </w:tcPr>
          <w:p w14:paraId="07FEE86C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59272D08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418" w:type="dxa"/>
            <w:vAlign w:val="bottom"/>
          </w:tcPr>
          <w:p w14:paraId="287E3308" w14:textId="60655664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173</w:t>
            </w:r>
          </w:p>
        </w:tc>
      </w:tr>
      <w:tr w:rsidR="00AC5961" w:rsidRPr="00C00E02" w14:paraId="583AC8F3" w14:textId="619179A3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66E4663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Black Country</w:t>
            </w:r>
          </w:p>
        </w:tc>
        <w:tc>
          <w:tcPr>
            <w:tcW w:w="1413" w:type="dxa"/>
            <w:noWrap/>
            <w:hideMark/>
          </w:tcPr>
          <w:p w14:paraId="4F8EF771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190</w:t>
            </w:r>
          </w:p>
        </w:tc>
        <w:tc>
          <w:tcPr>
            <w:tcW w:w="1701" w:type="dxa"/>
            <w:noWrap/>
            <w:hideMark/>
          </w:tcPr>
          <w:p w14:paraId="3AB77BB9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2C124199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536B58CE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418" w:type="dxa"/>
            <w:vAlign w:val="bottom"/>
          </w:tcPr>
          <w:p w14:paraId="24F45981" w14:textId="2AB02E65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155</w:t>
            </w:r>
          </w:p>
        </w:tc>
      </w:tr>
      <w:tr w:rsidR="00AC5961" w:rsidRPr="00C00E02" w14:paraId="653F0B2F" w14:textId="158E7790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23C049E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Birmingham and Solihull</w:t>
            </w:r>
          </w:p>
        </w:tc>
        <w:tc>
          <w:tcPr>
            <w:tcW w:w="1413" w:type="dxa"/>
            <w:noWrap/>
            <w:hideMark/>
          </w:tcPr>
          <w:p w14:paraId="338A0248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195</w:t>
            </w:r>
          </w:p>
        </w:tc>
        <w:tc>
          <w:tcPr>
            <w:tcW w:w="1701" w:type="dxa"/>
            <w:noWrap/>
            <w:hideMark/>
          </w:tcPr>
          <w:p w14:paraId="508658AD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4D04BA7D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49733EDA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418" w:type="dxa"/>
            <w:vAlign w:val="bottom"/>
          </w:tcPr>
          <w:p w14:paraId="158D9825" w14:textId="43F09A0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181</w:t>
            </w:r>
          </w:p>
        </w:tc>
      </w:tr>
      <w:tr w:rsidR="00AC5961" w:rsidRPr="00C00E02" w14:paraId="25C8EC6F" w14:textId="4091E356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E9CE9AF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Greater Manchester</w:t>
            </w:r>
          </w:p>
        </w:tc>
        <w:tc>
          <w:tcPr>
            <w:tcW w:w="1413" w:type="dxa"/>
            <w:noWrap/>
            <w:hideMark/>
          </w:tcPr>
          <w:p w14:paraId="24BDAFB9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426</w:t>
            </w:r>
          </w:p>
        </w:tc>
        <w:tc>
          <w:tcPr>
            <w:tcW w:w="1701" w:type="dxa"/>
            <w:noWrap/>
            <w:hideMark/>
          </w:tcPr>
          <w:p w14:paraId="1C0B1B2F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711E9EC8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3EBE4E2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418" w:type="dxa"/>
            <w:vAlign w:val="bottom"/>
          </w:tcPr>
          <w:p w14:paraId="37CB1FC7" w14:textId="0051E75F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164</w:t>
            </w:r>
          </w:p>
        </w:tc>
      </w:tr>
      <w:tr w:rsidR="00AC5961" w:rsidRPr="00C00E02" w14:paraId="062C379B" w14:textId="195BC110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82335FE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North Central London</w:t>
            </w:r>
          </w:p>
        </w:tc>
        <w:tc>
          <w:tcPr>
            <w:tcW w:w="1413" w:type="dxa"/>
            <w:noWrap/>
            <w:hideMark/>
          </w:tcPr>
          <w:p w14:paraId="69DB18AE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192</w:t>
            </w:r>
          </w:p>
        </w:tc>
        <w:tc>
          <w:tcPr>
            <w:tcW w:w="1701" w:type="dxa"/>
            <w:noWrap/>
            <w:hideMark/>
          </w:tcPr>
          <w:p w14:paraId="154EA906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05B70E8B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5AB5A949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418" w:type="dxa"/>
            <w:vAlign w:val="bottom"/>
          </w:tcPr>
          <w:p w14:paraId="700A49D8" w14:textId="6125DF68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160</w:t>
            </w:r>
          </w:p>
        </w:tc>
      </w:tr>
      <w:tr w:rsidR="00AC5961" w:rsidRPr="00C00E02" w14:paraId="7A54F938" w14:textId="1498BFD7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95DDFDE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proofErr w:type="gramStart"/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North East</w:t>
            </w:r>
            <w:proofErr w:type="gramEnd"/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 xml:space="preserve"> London</w:t>
            </w:r>
          </w:p>
        </w:tc>
        <w:tc>
          <w:tcPr>
            <w:tcW w:w="1413" w:type="dxa"/>
            <w:noWrap/>
            <w:hideMark/>
          </w:tcPr>
          <w:p w14:paraId="51622815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281</w:t>
            </w:r>
          </w:p>
        </w:tc>
        <w:tc>
          <w:tcPr>
            <w:tcW w:w="1701" w:type="dxa"/>
            <w:noWrap/>
            <w:hideMark/>
          </w:tcPr>
          <w:p w14:paraId="3DA87EB4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04118767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2F841CE3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418" w:type="dxa"/>
            <w:vAlign w:val="bottom"/>
          </w:tcPr>
          <w:p w14:paraId="43046450" w14:textId="04F885F5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171</w:t>
            </w:r>
          </w:p>
        </w:tc>
      </w:tr>
      <w:tr w:rsidR="00AC5961" w:rsidRPr="00C00E02" w14:paraId="1A8B46A6" w14:textId="7FE9074F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8E9C17F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proofErr w:type="gramStart"/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North West</w:t>
            </w:r>
            <w:proofErr w:type="gramEnd"/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 xml:space="preserve"> London</w:t>
            </w:r>
          </w:p>
        </w:tc>
        <w:tc>
          <w:tcPr>
            <w:tcW w:w="1413" w:type="dxa"/>
            <w:noWrap/>
            <w:hideMark/>
          </w:tcPr>
          <w:p w14:paraId="2AB0EB0C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351</w:t>
            </w:r>
          </w:p>
        </w:tc>
        <w:tc>
          <w:tcPr>
            <w:tcW w:w="1701" w:type="dxa"/>
            <w:noWrap/>
            <w:hideMark/>
          </w:tcPr>
          <w:p w14:paraId="6035F0E4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10674A40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6598308C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418" w:type="dxa"/>
            <w:vAlign w:val="bottom"/>
          </w:tcPr>
          <w:p w14:paraId="29CA625A" w14:textId="4D37BC74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163</w:t>
            </w:r>
          </w:p>
        </w:tc>
      </w:tr>
      <w:tr w:rsidR="00AC5961" w:rsidRPr="00C00E02" w14:paraId="31EB82D7" w14:textId="4B12E838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C221556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proofErr w:type="gramStart"/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South East</w:t>
            </w:r>
            <w:proofErr w:type="gramEnd"/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 xml:space="preserve"> London</w:t>
            </w:r>
          </w:p>
        </w:tc>
        <w:tc>
          <w:tcPr>
            <w:tcW w:w="1413" w:type="dxa"/>
            <w:noWrap/>
            <w:hideMark/>
          </w:tcPr>
          <w:p w14:paraId="72996592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202</w:t>
            </w:r>
          </w:p>
        </w:tc>
        <w:tc>
          <w:tcPr>
            <w:tcW w:w="1701" w:type="dxa"/>
            <w:noWrap/>
            <w:hideMark/>
          </w:tcPr>
          <w:p w14:paraId="01DA9072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38E42960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2414180D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418" w:type="dxa"/>
            <w:vAlign w:val="bottom"/>
          </w:tcPr>
          <w:p w14:paraId="2F6389B5" w14:textId="6E458DAC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172</w:t>
            </w:r>
          </w:p>
        </w:tc>
      </w:tr>
      <w:tr w:rsidR="00AC5961" w:rsidRPr="00C00E02" w14:paraId="777AB6C1" w14:textId="6BB34C0C" w:rsidTr="006B5EB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3073CF6" w14:textId="77777777" w:rsidR="00AC5961" w:rsidRPr="00C00E02" w:rsidRDefault="00AC5961" w:rsidP="00AC5961">
            <w:pPr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</w:pPr>
            <w:proofErr w:type="gramStart"/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>South West</w:t>
            </w:r>
            <w:proofErr w:type="gramEnd"/>
            <w:r w:rsidRPr="00C00E02">
              <w:rPr>
                <w:rFonts w:ascii="Aptos" w:eastAsia="Times New Roman" w:hAnsi="Aptos" w:cs="Menlo"/>
                <w:color w:val="000000" w:themeColor="text1"/>
                <w:kern w:val="0"/>
                <w:lang w:eastAsia="en-GB"/>
                <w14:ligatures w14:val="none"/>
              </w:rPr>
              <w:t xml:space="preserve"> London</w:t>
            </w:r>
          </w:p>
        </w:tc>
        <w:tc>
          <w:tcPr>
            <w:tcW w:w="1413" w:type="dxa"/>
            <w:noWrap/>
            <w:hideMark/>
          </w:tcPr>
          <w:p w14:paraId="37BA6E74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182</w:t>
            </w:r>
          </w:p>
        </w:tc>
        <w:tc>
          <w:tcPr>
            <w:tcW w:w="1701" w:type="dxa"/>
            <w:noWrap/>
            <w:hideMark/>
          </w:tcPr>
          <w:p w14:paraId="062C1DC1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657E1EC5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326F6B78" w14:textId="77777777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C00E02"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418" w:type="dxa"/>
            <w:vAlign w:val="bottom"/>
          </w:tcPr>
          <w:p w14:paraId="58794E69" w14:textId="7D58F006" w:rsidR="00AC5961" w:rsidRPr="00C00E02" w:rsidRDefault="00AC5961" w:rsidP="00AC5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 w:themeColor="text1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154</w:t>
            </w:r>
          </w:p>
        </w:tc>
      </w:tr>
    </w:tbl>
    <w:p w14:paraId="053FFAFE" w14:textId="77777777" w:rsidR="007C160A" w:rsidRDefault="007C160A" w:rsidP="00B96BA6">
      <w:pPr>
        <w:rPr>
          <w:lang w:val="en-US"/>
        </w:rPr>
      </w:pPr>
    </w:p>
    <w:p w14:paraId="460F6979" w14:textId="77777777" w:rsidR="004D2B47" w:rsidRDefault="004D2B47" w:rsidP="00B96BA6">
      <w:pPr>
        <w:rPr>
          <w:lang w:val="en-US"/>
        </w:rPr>
      </w:pPr>
    </w:p>
    <w:p w14:paraId="45CEE07E" w14:textId="77777777" w:rsidR="004D2B47" w:rsidRPr="00B96BA6" w:rsidRDefault="004D2B47" w:rsidP="00B96BA6">
      <w:pPr>
        <w:rPr>
          <w:lang w:val="en-US"/>
        </w:rPr>
      </w:pPr>
    </w:p>
    <w:sectPr w:rsidR="004D2B47" w:rsidRPr="00B96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John Ford" w:date="2024-07-29T08:49:00Z" w:initials="JF">
    <w:p w14:paraId="58AE063A" w14:textId="77777777" w:rsidR="00052937" w:rsidRDefault="00052937" w:rsidP="00052937">
      <w:pPr>
        <w:pStyle w:val="CommentText"/>
      </w:pPr>
      <w:r>
        <w:rPr>
          <w:rStyle w:val="CommentReference"/>
        </w:rPr>
        <w:annotationRef/>
      </w:r>
      <w:r>
        <w:t xml:space="preserve">I think this would be easier to read if All was at the top, then Non-dispensing practices (rather than No), then Dispensing practices (rather than Yes). </w:t>
      </w:r>
    </w:p>
  </w:comment>
  <w:comment w:id="8" w:author="John Ford" w:date="2024-07-29T09:05:00Z" w:initials="JF">
    <w:p w14:paraId="72DEBDD3" w14:textId="77777777" w:rsidR="00CD0A20" w:rsidRDefault="00CD0A20" w:rsidP="00CD0A20">
      <w:pPr>
        <w:pStyle w:val="CommentText"/>
      </w:pPr>
      <w:r>
        <w:rPr>
          <w:rStyle w:val="CommentReference"/>
        </w:rPr>
        <w:annotationRef/>
      </w:r>
      <w:r>
        <w:t>Looks a bit odd switching to 2022 data</w:t>
      </w:r>
    </w:p>
  </w:comment>
  <w:comment w:id="13" w:author="John Ford" w:date="2024-07-29T09:01:00Z" w:initials="JF">
    <w:p w14:paraId="1878E8AB" w14:textId="77777777" w:rsidR="00406F1D" w:rsidRDefault="00406F1D" w:rsidP="00406F1D">
      <w:pPr>
        <w:pStyle w:val="CommentText"/>
      </w:pPr>
      <w:r>
        <w:rPr>
          <w:rStyle w:val="CommentReference"/>
        </w:rPr>
        <w:annotationRef/>
      </w:r>
      <w:r>
        <w:t>Doesn’t look like  a % of total</w:t>
      </w:r>
    </w:p>
  </w:comment>
  <w:comment w:id="21" w:author="John Ford" w:date="2024-07-29T09:08:00Z" w:initials="JF">
    <w:p w14:paraId="2A7B862B" w14:textId="77777777" w:rsidR="004B559F" w:rsidRDefault="004B559F" w:rsidP="004B559F">
      <w:pPr>
        <w:pStyle w:val="CommentText"/>
      </w:pPr>
      <w:r>
        <w:rPr>
          <w:rStyle w:val="CommentReference"/>
        </w:rPr>
        <w:annotationRef/>
      </w:r>
      <w:r>
        <w:t>Link to pt satisfaction 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8AE063A" w15:done="1"/>
  <w15:commentEx w15:paraId="72DEBDD3" w15:done="1"/>
  <w15:commentEx w15:paraId="1878E8AB" w15:done="0"/>
  <w15:commentEx w15:paraId="2A7B862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1E2D09B" w16cex:dateUtc="2024-07-29T07:49:00Z"/>
  <w16cex:commentExtensible w16cex:durableId="00877B54" w16cex:dateUtc="2024-07-29T08:05:00Z"/>
  <w16cex:commentExtensible w16cex:durableId="539709E8" w16cex:dateUtc="2024-07-29T08:01:00Z"/>
  <w16cex:commentExtensible w16cex:durableId="146C277F" w16cex:dateUtc="2024-07-29T0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8AE063A" w16cid:durableId="71E2D09B"/>
  <w16cid:commentId w16cid:paraId="72DEBDD3" w16cid:durableId="00877B54"/>
  <w16cid:commentId w16cid:paraId="1878E8AB" w16cid:durableId="539709E8"/>
  <w16cid:commentId w16cid:paraId="2A7B862B" w16cid:durableId="146C27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622E8"/>
    <w:multiLevelType w:val="hybridMultilevel"/>
    <w:tmpl w:val="8BF48A02"/>
    <w:lvl w:ilvl="0" w:tplc="B2D4207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843FC"/>
    <w:multiLevelType w:val="hybridMultilevel"/>
    <w:tmpl w:val="D814286E"/>
    <w:lvl w:ilvl="0" w:tplc="B2D4207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2789C"/>
    <w:multiLevelType w:val="hybridMultilevel"/>
    <w:tmpl w:val="AEB2741E"/>
    <w:lvl w:ilvl="0" w:tplc="447CBE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F6096"/>
    <w:multiLevelType w:val="hybridMultilevel"/>
    <w:tmpl w:val="CF6E34FA"/>
    <w:lvl w:ilvl="0" w:tplc="13C0EB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29647">
    <w:abstractNumId w:val="2"/>
  </w:num>
  <w:num w:numId="2" w16cid:durableId="1974479684">
    <w:abstractNumId w:val="3"/>
  </w:num>
  <w:num w:numId="3" w16cid:durableId="667640116">
    <w:abstractNumId w:val="1"/>
  </w:num>
  <w:num w:numId="4" w16cid:durableId="8845599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hn Ford">
    <w15:presenceInfo w15:providerId="AD" w15:userId="S::wpw167@qmul.ac.uk::2cb0cf66-8128-4246-bcb6-50914c4176af"/>
  </w15:person>
  <w15:person w15:author="Cameron Appel">
    <w15:presenceInfo w15:providerId="AD" w15:userId="S::wpw260@qmul.ac.uk::b964ef28-6a86-4afb-923a-c821be848e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A6"/>
    <w:rsid w:val="00004804"/>
    <w:rsid w:val="00016560"/>
    <w:rsid w:val="00020BF1"/>
    <w:rsid w:val="00020D52"/>
    <w:rsid w:val="0002510B"/>
    <w:rsid w:val="00040F45"/>
    <w:rsid w:val="00052937"/>
    <w:rsid w:val="00060466"/>
    <w:rsid w:val="000A21ED"/>
    <w:rsid w:val="000A4E76"/>
    <w:rsid w:val="000A68EA"/>
    <w:rsid w:val="000C5DE8"/>
    <w:rsid w:val="000D097B"/>
    <w:rsid w:val="001002EB"/>
    <w:rsid w:val="0011393D"/>
    <w:rsid w:val="001200E5"/>
    <w:rsid w:val="001409A5"/>
    <w:rsid w:val="0014314C"/>
    <w:rsid w:val="001515E4"/>
    <w:rsid w:val="001720CB"/>
    <w:rsid w:val="001728CD"/>
    <w:rsid w:val="001B64BA"/>
    <w:rsid w:val="001B762D"/>
    <w:rsid w:val="001C0357"/>
    <w:rsid w:val="001C075B"/>
    <w:rsid w:val="001C24DE"/>
    <w:rsid w:val="001D3E9E"/>
    <w:rsid w:val="001D6F1E"/>
    <w:rsid w:val="0022712F"/>
    <w:rsid w:val="00234959"/>
    <w:rsid w:val="00247A78"/>
    <w:rsid w:val="00254042"/>
    <w:rsid w:val="00254E7B"/>
    <w:rsid w:val="0025539F"/>
    <w:rsid w:val="0027090C"/>
    <w:rsid w:val="002939CE"/>
    <w:rsid w:val="002A5791"/>
    <w:rsid w:val="002A65C9"/>
    <w:rsid w:val="002D218C"/>
    <w:rsid w:val="002D67E5"/>
    <w:rsid w:val="002E0334"/>
    <w:rsid w:val="002E5A10"/>
    <w:rsid w:val="00322314"/>
    <w:rsid w:val="00330FA4"/>
    <w:rsid w:val="00351A81"/>
    <w:rsid w:val="00373732"/>
    <w:rsid w:val="00397590"/>
    <w:rsid w:val="003A59E8"/>
    <w:rsid w:val="003A6CEB"/>
    <w:rsid w:val="003D1674"/>
    <w:rsid w:val="003D6919"/>
    <w:rsid w:val="003E7AE8"/>
    <w:rsid w:val="003F64FC"/>
    <w:rsid w:val="00406F1D"/>
    <w:rsid w:val="00425A84"/>
    <w:rsid w:val="00440144"/>
    <w:rsid w:val="0046313A"/>
    <w:rsid w:val="00463673"/>
    <w:rsid w:val="004703E2"/>
    <w:rsid w:val="004729CC"/>
    <w:rsid w:val="004877C2"/>
    <w:rsid w:val="004B559F"/>
    <w:rsid w:val="004D13AC"/>
    <w:rsid w:val="004D1A1E"/>
    <w:rsid w:val="004D2B47"/>
    <w:rsid w:val="004D51ED"/>
    <w:rsid w:val="004E381A"/>
    <w:rsid w:val="0052044B"/>
    <w:rsid w:val="00560349"/>
    <w:rsid w:val="00576DED"/>
    <w:rsid w:val="00577D80"/>
    <w:rsid w:val="00596D1E"/>
    <w:rsid w:val="005A50D6"/>
    <w:rsid w:val="005A7AD4"/>
    <w:rsid w:val="005C3776"/>
    <w:rsid w:val="005C4E5D"/>
    <w:rsid w:val="005F455C"/>
    <w:rsid w:val="005F6509"/>
    <w:rsid w:val="005F7C86"/>
    <w:rsid w:val="00606219"/>
    <w:rsid w:val="0061081B"/>
    <w:rsid w:val="00616E52"/>
    <w:rsid w:val="006446C8"/>
    <w:rsid w:val="00655511"/>
    <w:rsid w:val="006556F0"/>
    <w:rsid w:val="006570FB"/>
    <w:rsid w:val="006740D7"/>
    <w:rsid w:val="00674F24"/>
    <w:rsid w:val="00680C99"/>
    <w:rsid w:val="00693E60"/>
    <w:rsid w:val="006B5EB6"/>
    <w:rsid w:val="006F5733"/>
    <w:rsid w:val="00702FF7"/>
    <w:rsid w:val="00723A56"/>
    <w:rsid w:val="00770876"/>
    <w:rsid w:val="00782660"/>
    <w:rsid w:val="007944D9"/>
    <w:rsid w:val="00795DF0"/>
    <w:rsid w:val="007A4CF6"/>
    <w:rsid w:val="007B5E2B"/>
    <w:rsid w:val="007C160A"/>
    <w:rsid w:val="007D709A"/>
    <w:rsid w:val="007E018C"/>
    <w:rsid w:val="007F3AE1"/>
    <w:rsid w:val="007F4D77"/>
    <w:rsid w:val="007F6233"/>
    <w:rsid w:val="00803B93"/>
    <w:rsid w:val="00805F02"/>
    <w:rsid w:val="00811B12"/>
    <w:rsid w:val="00821DD3"/>
    <w:rsid w:val="00823936"/>
    <w:rsid w:val="008552F0"/>
    <w:rsid w:val="00857F62"/>
    <w:rsid w:val="00865332"/>
    <w:rsid w:val="0087110D"/>
    <w:rsid w:val="008A05CA"/>
    <w:rsid w:val="008B0022"/>
    <w:rsid w:val="008B514A"/>
    <w:rsid w:val="008C755D"/>
    <w:rsid w:val="008C79E1"/>
    <w:rsid w:val="008D7B74"/>
    <w:rsid w:val="008E4F79"/>
    <w:rsid w:val="008E7CE8"/>
    <w:rsid w:val="009015D8"/>
    <w:rsid w:val="009333CA"/>
    <w:rsid w:val="00955CC9"/>
    <w:rsid w:val="00965B97"/>
    <w:rsid w:val="00974B9E"/>
    <w:rsid w:val="00980E4C"/>
    <w:rsid w:val="00980F33"/>
    <w:rsid w:val="009C7C87"/>
    <w:rsid w:val="009D4E24"/>
    <w:rsid w:val="00A0718B"/>
    <w:rsid w:val="00A12766"/>
    <w:rsid w:val="00A155FA"/>
    <w:rsid w:val="00A242AD"/>
    <w:rsid w:val="00A243A1"/>
    <w:rsid w:val="00A2624B"/>
    <w:rsid w:val="00A32E95"/>
    <w:rsid w:val="00A3697C"/>
    <w:rsid w:val="00A370DC"/>
    <w:rsid w:val="00A62C15"/>
    <w:rsid w:val="00A74BF0"/>
    <w:rsid w:val="00A77483"/>
    <w:rsid w:val="00A8069A"/>
    <w:rsid w:val="00A83392"/>
    <w:rsid w:val="00AA73F1"/>
    <w:rsid w:val="00AB35E6"/>
    <w:rsid w:val="00AC17CC"/>
    <w:rsid w:val="00AC5961"/>
    <w:rsid w:val="00AE39AA"/>
    <w:rsid w:val="00AF022C"/>
    <w:rsid w:val="00AF7A2A"/>
    <w:rsid w:val="00B07F27"/>
    <w:rsid w:val="00B14436"/>
    <w:rsid w:val="00B21ADC"/>
    <w:rsid w:val="00B30842"/>
    <w:rsid w:val="00B325B9"/>
    <w:rsid w:val="00B3394E"/>
    <w:rsid w:val="00B33D02"/>
    <w:rsid w:val="00B37076"/>
    <w:rsid w:val="00B4749B"/>
    <w:rsid w:val="00B514D8"/>
    <w:rsid w:val="00B57BF6"/>
    <w:rsid w:val="00B61334"/>
    <w:rsid w:val="00B62ECC"/>
    <w:rsid w:val="00B96BA6"/>
    <w:rsid w:val="00B974AB"/>
    <w:rsid w:val="00B97876"/>
    <w:rsid w:val="00BA6874"/>
    <w:rsid w:val="00BC04CB"/>
    <w:rsid w:val="00BE570B"/>
    <w:rsid w:val="00BF0C37"/>
    <w:rsid w:val="00C06400"/>
    <w:rsid w:val="00C42476"/>
    <w:rsid w:val="00C448FD"/>
    <w:rsid w:val="00C61B13"/>
    <w:rsid w:val="00C65A1F"/>
    <w:rsid w:val="00C73A94"/>
    <w:rsid w:val="00C74773"/>
    <w:rsid w:val="00C93C35"/>
    <w:rsid w:val="00CB3070"/>
    <w:rsid w:val="00CD0A20"/>
    <w:rsid w:val="00CD14C9"/>
    <w:rsid w:val="00CD6BC5"/>
    <w:rsid w:val="00D108B9"/>
    <w:rsid w:val="00D1292F"/>
    <w:rsid w:val="00D263E5"/>
    <w:rsid w:val="00D548F8"/>
    <w:rsid w:val="00D55EC4"/>
    <w:rsid w:val="00D64E8B"/>
    <w:rsid w:val="00D81E46"/>
    <w:rsid w:val="00D90BCC"/>
    <w:rsid w:val="00DA51BD"/>
    <w:rsid w:val="00DA5AD6"/>
    <w:rsid w:val="00E12692"/>
    <w:rsid w:val="00E1496C"/>
    <w:rsid w:val="00E14C1C"/>
    <w:rsid w:val="00E17182"/>
    <w:rsid w:val="00E41581"/>
    <w:rsid w:val="00E52CFD"/>
    <w:rsid w:val="00E547E5"/>
    <w:rsid w:val="00E555FF"/>
    <w:rsid w:val="00E60C69"/>
    <w:rsid w:val="00E638A2"/>
    <w:rsid w:val="00E64118"/>
    <w:rsid w:val="00E73029"/>
    <w:rsid w:val="00E850C7"/>
    <w:rsid w:val="00EB27B0"/>
    <w:rsid w:val="00EB3F45"/>
    <w:rsid w:val="00EC3982"/>
    <w:rsid w:val="00EC67F7"/>
    <w:rsid w:val="00EE2A35"/>
    <w:rsid w:val="00EE4130"/>
    <w:rsid w:val="00EF3BAA"/>
    <w:rsid w:val="00F07D89"/>
    <w:rsid w:val="00F22D78"/>
    <w:rsid w:val="00F30D59"/>
    <w:rsid w:val="00F37451"/>
    <w:rsid w:val="00F415EF"/>
    <w:rsid w:val="00F44065"/>
    <w:rsid w:val="00F50F5A"/>
    <w:rsid w:val="00F52E87"/>
    <w:rsid w:val="00F7491E"/>
    <w:rsid w:val="00F82305"/>
    <w:rsid w:val="00F93557"/>
    <w:rsid w:val="00FA0A04"/>
    <w:rsid w:val="00FA2B6D"/>
    <w:rsid w:val="00FB0F0D"/>
    <w:rsid w:val="00FB4A7F"/>
    <w:rsid w:val="00FB4ECA"/>
    <w:rsid w:val="00FB71B0"/>
    <w:rsid w:val="00FC7AA7"/>
    <w:rsid w:val="00FD0917"/>
    <w:rsid w:val="00FD33F4"/>
    <w:rsid w:val="2D9E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E650"/>
  <w15:chartTrackingRefBased/>
  <w15:docId w15:val="{D56BFCB7-F45B-7B45-AD3B-CC7443A1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B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B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B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B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B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B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B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BA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339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9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9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94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10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16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555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51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D67E5"/>
  </w:style>
  <w:style w:type="character" w:styleId="FollowedHyperlink">
    <w:name w:val="FollowedHyperlink"/>
    <w:basedOn w:val="DefaultParagraphFont"/>
    <w:uiPriority w:val="99"/>
    <w:semiHidden/>
    <w:unhideWhenUsed/>
    <w:rsid w:val="00F749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hyperlink" Target="https://www.dispensingdoctor.org/dispensing-practice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digital.nhs.uk/data-and-information/publications/statistical/gp-earnings-and-expenses-estimat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www.heec.co.uk/resource/what-does-the-latest-gp-patient-survey-tell-us-about-socio-economic-inequalities-in-general-practice/" TargetMode="Externa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6B5562E58E7943A2D1A69DC643200C" ma:contentTypeVersion="16" ma:contentTypeDescription="Create a new document." ma:contentTypeScope="" ma:versionID="62ae7b13d3c5b68a0ad370a0042326ef">
  <xsd:schema xmlns:xsd="http://www.w3.org/2001/XMLSchema" xmlns:xs="http://www.w3.org/2001/XMLSchema" xmlns:p="http://schemas.microsoft.com/office/2006/metadata/properties" xmlns:ns2="5ad9a208-9ba3-4d5a-aaa1-1e5e81b978a3" xmlns:ns3="712c25b4-6956-44b3-8114-3bb2a98d2e00" targetNamespace="http://schemas.microsoft.com/office/2006/metadata/properties" ma:root="true" ma:fieldsID="88eb860c8f34abca1502bc4ba8f6234d" ns2:_="" ns3:_="">
    <xsd:import namespace="5ad9a208-9ba3-4d5a-aaa1-1e5e81b978a3"/>
    <xsd:import namespace="712c25b4-6956-44b3-8114-3bb2a98d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2:Collaborator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9a208-9ba3-4d5a-aaa1-1e5e81b97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18f9b8-5ae4-4f0b-a238-a922c51e2d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Collaborators" ma:index="22" nillable="true" ma:displayName="Collaborators" ma:format="Dropdown" ma:list="UserInfo" ma:SharePointGroup="0" ma:internalName="Collaborato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c25b4-6956-44b3-8114-3bb2a98d2e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e078b0c-bbc7-4be7-b573-93adef936dae}" ma:internalName="TaxCatchAll" ma:showField="CatchAllData" ma:web="712c25b4-6956-44b3-8114-3bb2a98d2e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4EB3C-9251-4D44-8D63-CE50E4B8A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9a208-9ba3-4d5a-aaa1-1e5e81b978a3"/>
    <ds:schemaRef ds:uri="712c25b4-6956-44b3-8114-3bb2a98d2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DF6539-8F86-4974-81EB-698ED7B890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Appel</dc:creator>
  <cp:keywords/>
  <dc:description/>
  <cp:lastModifiedBy>Cameron Appel</cp:lastModifiedBy>
  <cp:revision>232</cp:revision>
  <dcterms:created xsi:type="dcterms:W3CDTF">2024-07-22T15:41:00Z</dcterms:created>
  <dcterms:modified xsi:type="dcterms:W3CDTF">2024-07-30T10:29:00Z</dcterms:modified>
</cp:coreProperties>
</file>