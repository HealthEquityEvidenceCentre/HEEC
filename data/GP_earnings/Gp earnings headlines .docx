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BC614" w14:textId="2C180EAF" w:rsidR="00F42FB6" w:rsidRPr="00D63702" w:rsidRDefault="00684C4B">
      <w:pPr>
        <w:rPr>
          <w:rFonts w:ascii="Aptos" w:hAnsi="Aptos"/>
          <w:b/>
          <w:bCs/>
          <w:u w:val="single"/>
        </w:rPr>
      </w:pPr>
      <w:r w:rsidRPr="00D63702">
        <w:rPr>
          <w:rFonts w:ascii="Aptos" w:hAnsi="Aptos"/>
          <w:b/>
          <w:bCs/>
          <w:u w:val="single"/>
        </w:rPr>
        <w:t xml:space="preserve">Draft </w:t>
      </w:r>
      <w:r w:rsidR="008E32B6" w:rsidRPr="00D63702">
        <w:rPr>
          <w:rFonts w:ascii="Aptos" w:hAnsi="Aptos"/>
          <w:b/>
          <w:bCs/>
          <w:u w:val="single"/>
        </w:rPr>
        <w:t xml:space="preserve">GP earnings </w:t>
      </w:r>
      <w:r w:rsidR="00127EB8">
        <w:rPr>
          <w:rFonts w:ascii="Aptos" w:hAnsi="Aptos"/>
          <w:b/>
          <w:bCs/>
          <w:u w:val="single"/>
        </w:rPr>
        <w:t>analysis</w:t>
      </w:r>
    </w:p>
    <w:p w14:paraId="49FF34B6" w14:textId="77777777" w:rsidR="00CA670E" w:rsidRPr="006C41B8" w:rsidRDefault="00CA670E">
      <w:pPr>
        <w:rPr>
          <w:rFonts w:ascii="Aptos" w:hAnsi="Aptos"/>
        </w:rPr>
      </w:pPr>
    </w:p>
    <w:p w14:paraId="50C9D91A" w14:textId="688ADF90" w:rsidR="00127EB8" w:rsidRPr="006C41B8" w:rsidRDefault="00CA670E">
      <w:pPr>
        <w:rPr>
          <w:rFonts w:ascii="Aptos" w:hAnsi="Aptos"/>
        </w:rPr>
      </w:pPr>
      <w:r w:rsidRPr="006C41B8">
        <w:rPr>
          <w:rFonts w:ascii="Aptos" w:hAnsi="Aptos"/>
        </w:rPr>
        <w:t>Version 1</w:t>
      </w:r>
      <w:r w:rsidR="00127EB8" w:rsidRPr="006C41B8">
        <w:rPr>
          <w:rFonts w:ascii="Aptos" w:hAnsi="Aptos"/>
        </w:rPr>
        <w:t>, 14 March 2024</w:t>
      </w:r>
      <w:r w:rsidR="00127EB8">
        <w:rPr>
          <w:rFonts w:ascii="Aptos" w:hAnsi="Aptos"/>
        </w:rPr>
        <w:t xml:space="preserve">  </w:t>
      </w:r>
    </w:p>
    <w:p w14:paraId="6F8B88FB" w14:textId="4C47FB1F" w:rsidR="00127EB8" w:rsidRPr="00127EB8" w:rsidRDefault="00127EB8">
      <w:pPr>
        <w:rPr>
          <w:rFonts w:ascii="Aptos" w:hAnsi="Aptos"/>
        </w:rPr>
      </w:pPr>
      <w:r w:rsidRPr="00127EB8">
        <w:rPr>
          <w:rFonts w:ascii="Aptos" w:hAnsi="Aptos"/>
        </w:rPr>
        <w:t>Cam Appel</w:t>
      </w:r>
      <w:r>
        <w:rPr>
          <w:rFonts w:ascii="Aptos" w:hAnsi="Aptos"/>
        </w:rPr>
        <w:t xml:space="preserve">, Helena </w:t>
      </w:r>
      <w:proofErr w:type="gramStart"/>
      <w:r>
        <w:rPr>
          <w:rFonts w:ascii="Aptos" w:hAnsi="Aptos"/>
        </w:rPr>
        <w:t>Painter</w:t>
      </w:r>
      <w:proofErr w:type="gramEnd"/>
      <w:r w:rsidRPr="00127EB8">
        <w:rPr>
          <w:rFonts w:ascii="Aptos" w:hAnsi="Aptos"/>
        </w:rPr>
        <w:t xml:space="preserve"> and John Ford</w:t>
      </w:r>
    </w:p>
    <w:p w14:paraId="5A6DAB15" w14:textId="77777777" w:rsidR="008E32B6" w:rsidRPr="00D63702" w:rsidRDefault="008E32B6">
      <w:pPr>
        <w:rPr>
          <w:rFonts w:ascii="Aptos" w:hAnsi="Aptos"/>
        </w:rPr>
      </w:pPr>
    </w:p>
    <w:p w14:paraId="698D389B" w14:textId="63A2D230" w:rsidR="00EC0ED5" w:rsidRPr="00D63702" w:rsidRDefault="00EC0ED5">
      <w:pPr>
        <w:rPr>
          <w:rFonts w:ascii="Aptos" w:hAnsi="Aptos"/>
          <w:b/>
          <w:bCs/>
        </w:rPr>
      </w:pPr>
      <w:r w:rsidRPr="00D63702">
        <w:rPr>
          <w:rFonts w:ascii="Aptos" w:hAnsi="Aptos"/>
          <w:b/>
          <w:bCs/>
        </w:rPr>
        <w:t>What has happened to GP earnings?</w:t>
      </w:r>
    </w:p>
    <w:p w14:paraId="1CF15B9B" w14:textId="53C7D7EE" w:rsidR="003F4156" w:rsidRDefault="008E32B6" w:rsidP="00684C4B">
      <w:pPr>
        <w:pStyle w:val="ListParagraph"/>
        <w:numPr>
          <w:ilvl w:val="0"/>
          <w:numId w:val="1"/>
        </w:numPr>
        <w:rPr>
          <w:rFonts w:ascii="Aptos" w:hAnsi="Aptos"/>
        </w:rPr>
      </w:pPr>
      <w:r w:rsidRPr="72AE1259">
        <w:rPr>
          <w:rFonts w:ascii="Aptos" w:hAnsi="Aptos"/>
        </w:rPr>
        <w:t>In 2022, the average income before tax for a</w:t>
      </w:r>
      <w:r w:rsidR="00EE4DBD" w:rsidRPr="72AE1259">
        <w:rPr>
          <w:rFonts w:ascii="Aptos" w:hAnsi="Aptos"/>
        </w:rPr>
        <w:t xml:space="preserve"> salaried</w:t>
      </w:r>
      <w:r w:rsidRPr="72AE1259">
        <w:rPr>
          <w:rFonts w:ascii="Aptos" w:hAnsi="Aptos"/>
        </w:rPr>
        <w:t xml:space="preserve"> GP </w:t>
      </w:r>
      <w:r w:rsidR="00093BE7" w:rsidRPr="72AE1259">
        <w:rPr>
          <w:rFonts w:ascii="Aptos" w:hAnsi="Aptos"/>
        </w:rPr>
        <w:t xml:space="preserve">was </w:t>
      </w:r>
      <w:r w:rsidR="00312C68" w:rsidRPr="72AE1259">
        <w:rPr>
          <w:rFonts w:ascii="Aptos" w:hAnsi="Aptos"/>
        </w:rPr>
        <w:t>£68,000</w:t>
      </w:r>
      <w:r w:rsidR="00EC74FE" w:rsidRPr="72AE1259">
        <w:rPr>
          <w:rFonts w:ascii="Aptos" w:hAnsi="Aptos"/>
        </w:rPr>
        <w:t>, whereas p</w:t>
      </w:r>
      <w:r w:rsidRPr="72AE1259">
        <w:rPr>
          <w:rFonts w:ascii="Aptos" w:hAnsi="Aptos"/>
        </w:rPr>
        <w:t>artners</w:t>
      </w:r>
      <w:r w:rsidR="00A96F25">
        <w:rPr>
          <w:rFonts w:ascii="Aptos" w:hAnsi="Aptos"/>
        </w:rPr>
        <w:t xml:space="preserve"> </w:t>
      </w:r>
      <w:r w:rsidRPr="72AE1259">
        <w:rPr>
          <w:rFonts w:ascii="Aptos" w:hAnsi="Aptos"/>
        </w:rPr>
        <w:t>earned</w:t>
      </w:r>
      <w:r w:rsidR="00A96F25">
        <w:rPr>
          <w:rFonts w:ascii="Aptos" w:hAnsi="Aptos"/>
        </w:rPr>
        <w:t xml:space="preserve"> 2.25 times</w:t>
      </w:r>
      <w:r w:rsidRPr="72AE1259">
        <w:rPr>
          <w:rFonts w:ascii="Aptos" w:hAnsi="Aptos"/>
        </w:rPr>
        <w:t xml:space="preserve"> </w:t>
      </w:r>
      <w:r w:rsidR="0098659E" w:rsidRPr="72AE1259">
        <w:rPr>
          <w:rFonts w:ascii="Aptos" w:hAnsi="Aptos"/>
        </w:rPr>
        <w:t>more</w:t>
      </w:r>
      <w:r w:rsidR="00410F1A">
        <w:rPr>
          <w:rFonts w:ascii="Aptos" w:hAnsi="Aptos"/>
        </w:rPr>
        <w:t>,</w:t>
      </w:r>
      <w:r w:rsidR="0098659E" w:rsidRPr="72AE1259">
        <w:rPr>
          <w:rFonts w:ascii="Aptos" w:hAnsi="Aptos"/>
        </w:rPr>
        <w:t xml:space="preserve"> with £153,400</w:t>
      </w:r>
      <w:r w:rsidR="003A6C78" w:rsidRPr="72AE1259">
        <w:rPr>
          <w:rFonts w:ascii="Aptos" w:hAnsi="Aptos"/>
          <w:vertAlign w:val="superscript"/>
        </w:rPr>
        <w:t>1</w:t>
      </w:r>
      <w:r w:rsidR="00E051D1">
        <w:rPr>
          <w:rFonts w:ascii="Aptos" w:hAnsi="Aptos"/>
          <w:vertAlign w:val="superscript"/>
        </w:rPr>
        <w:t xml:space="preserve"> </w:t>
      </w:r>
      <w:commentRangeStart w:id="0"/>
      <w:commentRangeStart w:id="1"/>
      <w:commentRangeEnd w:id="0"/>
      <w:r>
        <w:rPr>
          <w:rStyle w:val="CommentReference"/>
        </w:rPr>
        <w:commentReference w:id="0"/>
      </w:r>
      <w:commentRangeEnd w:id="1"/>
      <w:r>
        <w:rPr>
          <w:rStyle w:val="CommentReference"/>
        </w:rPr>
        <w:commentReference w:id="1"/>
      </w:r>
      <w:r w:rsidR="00E051D1">
        <w:rPr>
          <w:rFonts w:ascii="Aptos" w:hAnsi="Aptos"/>
        </w:rPr>
        <w:t>on average.</w:t>
      </w:r>
    </w:p>
    <w:p w14:paraId="0ADC615F" w14:textId="688EAEAE" w:rsidR="00351044" w:rsidRDefault="00351044" w:rsidP="008362E0">
      <w:pPr>
        <w:pStyle w:val="ListParagraph"/>
        <w:numPr>
          <w:ilvl w:val="1"/>
          <w:numId w:val="1"/>
        </w:numPr>
        <w:rPr>
          <w:rFonts w:ascii="Aptos" w:hAnsi="Aptos"/>
        </w:rPr>
      </w:pPr>
      <w:r>
        <w:rPr>
          <w:rFonts w:ascii="Aptos" w:hAnsi="Aptos"/>
        </w:rPr>
        <w:t>It is important to note that “</w:t>
      </w:r>
      <w:r w:rsidR="00A87010">
        <w:rPr>
          <w:rFonts w:ascii="Aptos" w:hAnsi="Aptos"/>
        </w:rPr>
        <w:t>e</w:t>
      </w:r>
      <w:r w:rsidRPr="00351044">
        <w:rPr>
          <w:rFonts w:ascii="Aptos" w:hAnsi="Aptos"/>
        </w:rPr>
        <w:t xml:space="preserve">arnings and expenses information are based on a sample from HM Revenue and Customs' (HMRC's) tax </w:t>
      </w:r>
      <w:proofErr w:type="spellStart"/>
      <w:r w:rsidRPr="00351044">
        <w:rPr>
          <w:rFonts w:ascii="Aptos" w:hAnsi="Aptos"/>
        </w:rPr>
        <w:t>Self Assessment</w:t>
      </w:r>
      <w:proofErr w:type="spellEnd"/>
      <w:r w:rsidRPr="00351044">
        <w:rPr>
          <w:rFonts w:ascii="Aptos" w:hAnsi="Aptos"/>
        </w:rPr>
        <w:t xml:space="preserve"> database, weighted up to the GP population. Figures are based on both NHS and private </w:t>
      </w:r>
      <w:proofErr w:type="gramStart"/>
      <w:r w:rsidRPr="00351044">
        <w:rPr>
          <w:rFonts w:ascii="Aptos" w:hAnsi="Aptos"/>
        </w:rPr>
        <w:t>work, and</w:t>
      </w:r>
      <w:proofErr w:type="gramEnd"/>
      <w:r w:rsidRPr="00351044">
        <w:rPr>
          <w:rFonts w:ascii="Aptos" w:hAnsi="Aptos"/>
        </w:rPr>
        <w:t xml:space="preserve"> include earnings and expenses for both full-time and part-time GPs. GPs who work solely as locums or freelancers are not included.</w:t>
      </w:r>
      <w:r>
        <w:rPr>
          <w:rFonts w:ascii="Aptos" w:hAnsi="Aptos"/>
        </w:rPr>
        <w:t>”</w:t>
      </w:r>
    </w:p>
    <w:p w14:paraId="69A97A3B" w14:textId="4BF5858A" w:rsidR="008362E0" w:rsidRDefault="00A62238" w:rsidP="00A62238">
      <w:pPr>
        <w:pStyle w:val="ListParagraph"/>
        <w:numPr>
          <w:ilvl w:val="2"/>
          <w:numId w:val="1"/>
        </w:numPr>
        <w:rPr>
          <w:rFonts w:ascii="Aptos" w:hAnsi="Aptos"/>
        </w:rPr>
      </w:pPr>
      <w:r>
        <w:rPr>
          <w:rFonts w:ascii="Aptos" w:hAnsi="Aptos"/>
        </w:rPr>
        <w:t>As such,</w:t>
      </w:r>
      <w:r w:rsidR="008362E0" w:rsidRPr="45CE8905">
        <w:rPr>
          <w:rFonts w:ascii="Aptos" w:hAnsi="Aptos"/>
        </w:rPr>
        <w:t xml:space="preserve"> </w:t>
      </w:r>
      <w:r w:rsidR="00E34EE1" w:rsidRPr="00E34EE1">
        <w:rPr>
          <w:rFonts w:ascii="Aptos" w:hAnsi="Aptos"/>
        </w:rPr>
        <w:t>this data does not account for variation in contracted hours between GPs</w:t>
      </w:r>
      <w:r w:rsidR="003F2978">
        <w:rPr>
          <w:rFonts w:ascii="Aptos" w:hAnsi="Aptos"/>
        </w:rPr>
        <w:t>.</w:t>
      </w:r>
    </w:p>
    <w:p w14:paraId="46EF940D" w14:textId="33990034" w:rsidR="00A62238" w:rsidRPr="00D63702" w:rsidRDefault="00A62238" w:rsidP="00A62238">
      <w:pPr>
        <w:pStyle w:val="ListParagraph"/>
        <w:numPr>
          <w:ilvl w:val="2"/>
          <w:numId w:val="1"/>
        </w:numPr>
        <w:rPr>
          <w:rFonts w:ascii="Aptos" w:hAnsi="Aptos"/>
        </w:rPr>
      </w:pPr>
      <w:r>
        <w:rPr>
          <w:rFonts w:ascii="Aptos" w:hAnsi="Aptos"/>
        </w:rPr>
        <w:t xml:space="preserve">Furthermore, </w:t>
      </w:r>
      <w:r w:rsidR="008255C5">
        <w:rPr>
          <w:rFonts w:ascii="Aptos" w:hAnsi="Aptos"/>
        </w:rPr>
        <w:t xml:space="preserve">many </w:t>
      </w:r>
      <w:r w:rsidR="0017666A">
        <w:rPr>
          <w:rFonts w:ascii="Aptos" w:hAnsi="Aptos"/>
        </w:rPr>
        <w:t xml:space="preserve">salaried </w:t>
      </w:r>
      <w:r w:rsidR="008255C5">
        <w:rPr>
          <w:rFonts w:ascii="Aptos" w:hAnsi="Aptos"/>
        </w:rPr>
        <w:t>GPs</w:t>
      </w:r>
      <w:r w:rsidR="006F34DB">
        <w:rPr>
          <w:rFonts w:ascii="Aptos" w:hAnsi="Aptos"/>
        </w:rPr>
        <w:t xml:space="preserve"> use</w:t>
      </w:r>
      <w:r w:rsidR="0017666A">
        <w:rPr>
          <w:rFonts w:ascii="Aptos" w:hAnsi="Aptos"/>
        </w:rPr>
        <w:t xml:space="preserve"> </w:t>
      </w:r>
      <w:r w:rsidR="00EB1898">
        <w:rPr>
          <w:rFonts w:ascii="Aptos" w:hAnsi="Aptos"/>
        </w:rPr>
        <w:t xml:space="preserve">the </w:t>
      </w:r>
      <w:r w:rsidR="0017666A">
        <w:rPr>
          <w:rFonts w:ascii="Aptos" w:hAnsi="Aptos"/>
        </w:rPr>
        <w:t>PAYE system</w:t>
      </w:r>
      <w:r w:rsidR="006F34DB">
        <w:rPr>
          <w:rFonts w:ascii="Aptos" w:hAnsi="Aptos"/>
        </w:rPr>
        <w:t xml:space="preserve"> instead of </w:t>
      </w:r>
      <w:proofErr w:type="spellStart"/>
      <w:r w:rsidR="006F34DB">
        <w:rPr>
          <w:rFonts w:ascii="Aptos" w:hAnsi="Aptos"/>
        </w:rPr>
        <w:t>Self Assessment</w:t>
      </w:r>
      <w:proofErr w:type="spellEnd"/>
      <w:r w:rsidR="00593A2A">
        <w:rPr>
          <w:rFonts w:ascii="Aptos" w:hAnsi="Aptos"/>
        </w:rPr>
        <w:t>, and so are not included in the sample.</w:t>
      </w:r>
    </w:p>
    <w:p w14:paraId="64322A7F" w14:textId="7F0F8450" w:rsidR="00F536E6" w:rsidRDefault="00820DBB" w:rsidP="00F536E6">
      <w:pPr>
        <w:pStyle w:val="ListParagraph"/>
        <w:numPr>
          <w:ilvl w:val="1"/>
          <w:numId w:val="1"/>
        </w:numPr>
        <w:rPr>
          <w:rFonts w:ascii="Aptos" w:hAnsi="Aptos"/>
        </w:rPr>
      </w:pPr>
      <w:r>
        <w:rPr>
          <w:rFonts w:ascii="Aptos" w:hAnsi="Aptos"/>
        </w:rPr>
        <w:t xml:space="preserve">According to ONS </w:t>
      </w:r>
      <w:r w:rsidR="004A1B3C">
        <w:rPr>
          <w:rFonts w:ascii="Aptos" w:hAnsi="Aptos"/>
        </w:rPr>
        <w:t xml:space="preserve">data from </w:t>
      </w:r>
      <w:r w:rsidR="002418F2">
        <w:rPr>
          <w:rFonts w:ascii="Aptos" w:hAnsi="Aptos"/>
        </w:rPr>
        <w:t xml:space="preserve">the Survey of </w:t>
      </w:r>
      <w:r w:rsidR="00875D97">
        <w:rPr>
          <w:rFonts w:ascii="Aptos" w:hAnsi="Aptos"/>
        </w:rPr>
        <w:t xml:space="preserve">Personal Incomes, </w:t>
      </w:r>
      <w:r w:rsidR="00185909">
        <w:rPr>
          <w:rFonts w:ascii="Aptos" w:hAnsi="Aptos"/>
        </w:rPr>
        <w:t xml:space="preserve">this put salaried GPs in the top </w:t>
      </w:r>
      <w:r w:rsidR="00F751D8">
        <w:rPr>
          <w:rFonts w:ascii="Aptos" w:hAnsi="Aptos"/>
        </w:rPr>
        <w:t xml:space="preserve">10% of earners </w:t>
      </w:r>
      <w:r w:rsidR="00606E7E">
        <w:rPr>
          <w:rFonts w:ascii="Aptos" w:hAnsi="Aptos"/>
        </w:rPr>
        <w:t>nationally</w:t>
      </w:r>
      <w:r w:rsidR="00F751D8">
        <w:rPr>
          <w:rFonts w:ascii="Aptos" w:hAnsi="Aptos"/>
        </w:rPr>
        <w:t xml:space="preserve">, and partners in the top </w:t>
      </w:r>
      <w:r w:rsidR="00DB561F">
        <w:rPr>
          <w:rFonts w:ascii="Aptos" w:hAnsi="Aptos"/>
        </w:rPr>
        <w:t>2%</w:t>
      </w:r>
      <w:r w:rsidR="005F78A0" w:rsidRPr="005F78A0">
        <w:rPr>
          <w:rFonts w:ascii="Aptos" w:hAnsi="Aptos"/>
          <w:vertAlign w:val="superscript"/>
        </w:rPr>
        <w:t>2</w:t>
      </w:r>
      <w:r w:rsidR="00D1520A">
        <w:rPr>
          <w:rFonts w:ascii="Aptos" w:hAnsi="Aptos"/>
        </w:rPr>
        <w:t>.</w:t>
      </w:r>
    </w:p>
    <w:p w14:paraId="51A5898E" w14:textId="0A99C67C" w:rsidR="001701A4" w:rsidRPr="00D63702" w:rsidRDefault="001701A4" w:rsidP="001701A4">
      <w:pPr>
        <w:pStyle w:val="ListParagraph"/>
        <w:numPr>
          <w:ilvl w:val="0"/>
          <w:numId w:val="1"/>
        </w:numPr>
        <w:rPr>
          <w:rFonts w:ascii="Aptos" w:hAnsi="Aptos"/>
        </w:rPr>
      </w:pPr>
      <w:r w:rsidRPr="00D63702">
        <w:rPr>
          <w:rFonts w:ascii="Aptos" w:hAnsi="Aptos"/>
        </w:rPr>
        <w:t>The</w:t>
      </w:r>
      <w:r w:rsidR="005C64B3">
        <w:rPr>
          <w:rFonts w:ascii="Aptos" w:hAnsi="Aptos"/>
        </w:rPr>
        <w:t>re</w:t>
      </w:r>
      <w:r w:rsidRPr="00D63702">
        <w:rPr>
          <w:rFonts w:ascii="Aptos" w:hAnsi="Aptos"/>
        </w:rPr>
        <w:t xml:space="preserve"> was a wide distribution of </w:t>
      </w:r>
      <w:r w:rsidR="00FC0A4A">
        <w:rPr>
          <w:rFonts w:ascii="Aptos" w:hAnsi="Aptos"/>
        </w:rPr>
        <w:t>income</w:t>
      </w:r>
      <w:r w:rsidR="005C64B3">
        <w:rPr>
          <w:rFonts w:ascii="Aptos" w:hAnsi="Aptos"/>
        </w:rPr>
        <w:t>s</w:t>
      </w:r>
      <w:r w:rsidR="00FC0A4A" w:rsidRPr="00D63702">
        <w:rPr>
          <w:rFonts w:ascii="Aptos" w:hAnsi="Aptos"/>
        </w:rPr>
        <w:t xml:space="preserve"> </w:t>
      </w:r>
      <w:r w:rsidRPr="00D63702">
        <w:rPr>
          <w:rFonts w:ascii="Aptos" w:hAnsi="Aptos"/>
        </w:rPr>
        <w:t xml:space="preserve">for partners. The top 10% had an </w:t>
      </w:r>
      <w:r w:rsidR="003074E3">
        <w:rPr>
          <w:rFonts w:ascii="Aptos" w:hAnsi="Aptos"/>
        </w:rPr>
        <w:t>average</w:t>
      </w:r>
      <w:r w:rsidRPr="00D63702">
        <w:rPr>
          <w:rFonts w:ascii="Aptos" w:hAnsi="Aptos"/>
        </w:rPr>
        <w:t xml:space="preserve"> income before tax of (£236,300), whereas the </w:t>
      </w:r>
      <w:r w:rsidR="00A30B25">
        <w:rPr>
          <w:rFonts w:ascii="Aptos" w:hAnsi="Aptos"/>
        </w:rPr>
        <w:t>average</w:t>
      </w:r>
      <w:r w:rsidRPr="00D63702">
        <w:rPr>
          <w:rFonts w:ascii="Aptos" w:hAnsi="Aptos"/>
        </w:rPr>
        <w:t xml:space="preserve"> income of the bottom 10% was £82,200.</w:t>
      </w:r>
    </w:p>
    <w:p w14:paraId="569AEA18" w14:textId="0E56EB5E" w:rsidR="001701A4" w:rsidRPr="00D63702" w:rsidRDefault="001701A4" w:rsidP="001701A4">
      <w:pPr>
        <w:pStyle w:val="ListParagraph"/>
        <w:numPr>
          <w:ilvl w:val="1"/>
          <w:numId w:val="1"/>
        </w:numPr>
        <w:rPr>
          <w:rFonts w:ascii="Aptos" w:hAnsi="Aptos"/>
        </w:rPr>
      </w:pPr>
      <w:r w:rsidRPr="00D63702">
        <w:rPr>
          <w:rFonts w:ascii="Aptos" w:hAnsi="Aptos"/>
        </w:rPr>
        <w:t xml:space="preserve">This data does not </w:t>
      </w:r>
      <w:r w:rsidR="00FD1A89" w:rsidRPr="00D63702">
        <w:rPr>
          <w:rFonts w:ascii="Aptos" w:hAnsi="Aptos"/>
        </w:rPr>
        <w:t>consider</w:t>
      </w:r>
      <w:r w:rsidRPr="00D63702">
        <w:rPr>
          <w:rFonts w:ascii="Aptos" w:hAnsi="Aptos"/>
        </w:rPr>
        <w:t xml:space="preserve"> part</w:t>
      </w:r>
      <w:r w:rsidR="00FD1A89">
        <w:rPr>
          <w:rFonts w:ascii="Aptos" w:hAnsi="Aptos"/>
        </w:rPr>
        <w:t>-</w:t>
      </w:r>
      <w:r w:rsidRPr="00D63702">
        <w:rPr>
          <w:rFonts w:ascii="Aptos" w:hAnsi="Aptos"/>
        </w:rPr>
        <w:t>time working, so it is likely that the lowest earners work fewer hours.</w:t>
      </w:r>
    </w:p>
    <w:p w14:paraId="088AD8A3" w14:textId="6BBEE8FC" w:rsidR="001701A4" w:rsidRDefault="001701A4" w:rsidP="001701A4">
      <w:pPr>
        <w:pStyle w:val="ListParagraph"/>
        <w:numPr>
          <w:ilvl w:val="1"/>
          <w:numId w:val="1"/>
        </w:numPr>
        <w:rPr>
          <w:rFonts w:ascii="Aptos" w:hAnsi="Aptos"/>
        </w:rPr>
      </w:pPr>
      <w:r w:rsidRPr="00D63702">
        <w:rPr>
          <w:rFonts w:ascii="Aptos" w:hAnsi="Aptos"/>
        </w:rPr>
        <w:t>The distribution across salaried GPs was £33,900 for the bottom 10% and £105,900 for the top 10%.</w:t>
      </w:r>
    </w:p>
    <w:p w14:paraId="2A83E762" w14:textId="3ECE3496" w:rsidR="00F76E05" w:rsidRDefault="00F76E05" w:rsidP="00F76E05">
      <w:pPr>
        <w:pStyle w:val="ListParagraph"/>
        <w:numPr>
          <w:ilvl w:val="0"/>
          <w:numId w:val="1"/>
        </w:numPr>
        <w:rPr>
          <w:rFonts w:ascii="Aptos" w:hAnsi="Aptos"/>
        </w:rPr>
      </w:pPr>
      <w:r>
        <w:rPr>
          <w:rFonts w:ascii="Aptos" w:hAnsi="Aptos"/>
        </w:rPr>
        <w:t xml:space="preserve">The following chart shows the change in incomes over time, as well as the overlap between the highest-paid salaried GPs and the lowest-paid </w:t>
      </w:r>
      <w:r w:rsidR="00340E07">
        <w:rPr>
          <w:rFonts w:ascii="Aptos" w:hAnsi="Aptos"/>
        </w:rPr>
        <w:t xml:space="preserve">GP </w:t>
      </w:r>
      <w:r w:rsidR="00604887">
        <w:rPr>
          <w:rFonts w:ascii="Aptos" w:hAnsi="Aptos"/>
        </w:rPr>
        <w:t>partners</w:t>
      </w:r>
      <w:r w:rsidR="00251171">
        <w:rPr>
          <w:rFonts w:ascii="Aptos" w:hAnsi="Aptos"/>
        </w:rPr>
        <w:t>.</w:t>
      </w:r>
    </w:p>
    <w:p w14:paraId="7E538881" w14:textId="31C74834" w:rsidR="0014709D" w:rsidRPr="00B37C5B" w:rsidRDefault="00800EFD" w:rsidP="00B37C5B">
      <w:pPr>
        <w:ind w:left="360"/>
        <w:rPr>
          <w:rFonts w:ascii="Aptos" w:hAnsi="Aptos"/>
        </w:rPr>
      </w:pPr>
      <w:r w:rsidRPr="00800EFD">
        <w:rPr>
          <w:noProof/>
        </w:rPr>
        <w:lastRenderedPageBreak/>
        <w:drawing>
          <wp:inline distT="0" distB="0" distL="0" distR="0" wp14:anchorId="2D0EB7A4" wp14:editId="28A7E7D2">
            <wp:extent cx="5080000" cy="7620000"/>
            <wp:effectExtent l="0" t="0" r="0" b="0"/>
            <wp:docPr id="1073371435"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71435" name="Picture 1" descr="A graph of a graph showing the difference between a line and a line&#10;&#10;Description automatically generated with medium confidence"/>
                    <pic:cNvPicPr/>
                  </pic:nvPicPr>
                  <pic:blipFill>
                    <a:blip r:embed="rId15"/>
                    <a:stretch>
                      <a:fillRect/>
                    </a:stretch>
                  </pic:blipFill>
                  <pic:spPr>
                    <a:xfrm>
                      <a:off x="0" y="0"/>
                      <a:ext cx="5080000" cy="7620000"/>
                    </a:xfrm>
                    <a:prstGeom prst="rect">
                      <a:avLst/>
                    </a:prstGeom>
                  </pic:spPr>
                </pic:pic>
              </a:graphicData>
            </a:graphic>
          </wp:inline>
        </w:drawing>
      </w:r>
    </w:p>
    <w:p w14:paraId="6DBDAEF2" w14:textId="294ED17F" w:rsidR="000B4E88" w:rsidRDefault="00180232" w:rsidP="001B435B">
      <w:pPr>
        <w:pStyle w:val="ListParagraph"/>
        <w:numPr>
          <w:ilvl w:val="0"/>
          <w:numId w:val="1"/>
        </w:numPr>
        <w:rPr>
          <w:rFonts w:ascii="Aptos" w:hAnsi="Aptos"/>
        </w:rPr>
      </w:pPr>
      <w:r>
        <w:rPr>
          <w:rFonts w:ascii="Aptos" w:hAnsi="Aptos"/>
        </w:rPr>
        <w:t>I</w:t>
      </w:r>
      <w:r w:rsidR="00316325">
        <w:rPr>
          <w:rFonts w:ascii="Aptos" w:hAnsi="Aptos"/>
        </w:rPr>
        <w:t>ncome</w:t>
      </w:r>
      <w:r w:rsidR="00787214">
        <w:rPr>
          <w:rFonts w:ascii="Aptos" w:hAnsi="Aptos"/>
        </w:rPr>
        <w:t>s</w:t>
      </w:r>
      <w:r w:rsidR="001B435B" w:rsidRPr="00D63702">
        <w:rPr>
          <w:rFonts w:ascii="Aptos" w:hAnsi="Aptos"/>
        </w:rPr>
        <w:t xml:space="preserve"> </w:t>
      </w:r>
      <w:r w:rsidR="001A60C8">
        <w:rPr>
          <w:rFonts w:ascii="Aptos" w:hAnsi="Aptos"/>
        </w:rPr>
        <w:t>before tax</w:t>
      </w:r>
      <w:r w:rsidR="001B435B" w:rsidRPr="00D63702">
        <w:rPr>
          <w:rFonts w:ascii="Aptos" w:hAnsi="Aptos"/>
        </w:rPr>
        <w:t xml:space="preserve"> increased </w:t>
      </w:r>
      <w:r w:rsidR="00D67FC9">
        <w:rPr>
          <w:rFonts w:ascii="Aptos" w:hAnsi="Aptos"/>
        </w:rPr>
        <w:t>between</w:t>
      </w:r>
      <w:r w:rsidR="00D67FC9" w:rsidRPr="00D63702">
        <w:rPr>
          <w:rFonts w:ascii="Aptos" w:hAnsi="Aptos"/>
        </w:rPr>
        <w:t xml:space="preserve"> </w:t>
      </w:r>
      <w:r w:rsidR="001B435B" w:rsidRPr="00D63702">
        <w:rPr>
          <w:rFonts w:ascii="Aptos" w:hAnsi="Aptos"/>
        </w:rPr>
        <w:t>2016</w:t>
      </w:r>
      <w:r w:rsidR="00D67FC9">
        <w:rPr>
          <w:rFonts w:ascii="Aptos" w:hAnsi="Aptos"/>
        </w:rPr>
        <w:t xml:space="preserve"> and 2022</w:t>
      </w:r>
      <w:r w:rsidR="001B435B" w:rsidRPr="00D63702">
        <w:rPr>
          <w:rFonts w:ascii="Aptos" w:hAnsi="Aptos"/>
        </w:rPr>
        <w:t xml:space="preserve">. </w:t>
      </w:r>
    </w:p>
    <w:p w14:paraId="6E6B67CC" w14:textId="3ABD5B06" w:rsidR="004755DE" w:rsidRPr="0007487B" w:rsidRDefault="001B435B" w:rsidP="004755DE">
      <w:pPr>
        <w:pStyle w:val="ListParagraph"/>
        <w:numPr>
          <w:ilvl w:val="1"/>
          <w:numId w:val="1"/>
        </w:numPr>
        <w:rPr>
          <w:rFonts w:ascii="Aptos" w:hAnsi="Aptos"/>
        </w:rPr>
      </w:pPr>
      <w:r w:rsidRPr="00D63702">
        <w:rPr>
          <w:rFonts w:ascii="Aptos" w:hAnsi="Aptos"/>
        </w:rPr>
        <w:t>For partners, the increase was £48,500 (46.23%), from £104,900 to £153,400.</w:t>
      </w:r>
      <w:r w:rsidR="001A60C8">
        <w:rPr>
          <w:rFonts w:ascii="Aptos" w:hAnsi="Aptos"/>
        </w:rPr>
        <w:t xml:space="preserve"> </w:t>
      </w:r>
      <w:r w:rsidR="004755DE" w:rsidRPr="0007487B">
        <w:rPr>
          <w:rFonts w:ascii="Aptos" w:hAnsi="Aptos"/>
        </w:rPr>
        <w:t xml:space="preserve">The largest increase was from 2020 to 2022, </w:t>
      </w:r>
      <w:r w:rsidR="00C56E87">
        <w:rPr>
          <w:rFonts w:ascii="Aptos" w:hAnsi="Aptos"/>
        </w:rPr>
        <w:t>when</w:t>
      </w:r>
      <w:r w:rsidR="004755DE" w:rsidRPr="0007487B">
        <w:rPr>
          <w:rFonts w:ascii="Aptos" w:hAnsi="Aptos"/>
        </w:rPr>
        <w:t xml:space="preserve"> partners’ incomes increased by £31,600 (25.9%) in </w:t>
      </w:r>
      <w:r w:rsidR="00FA174E" w:rsidRPr="0007487B">
        <w:rPr>
          <w:rFonts w:ascii="Aptos" w:hAnsi="Aptos"/>
        </w:rPr>
        <w:t>nominal</w:t>
      </w:r>
      <w:r w:rsidR="004755DE" w:rsidRPr="0007487B">
        <w:rPr>
          <w:rFonts w:ascii="Aptos" w:hAnsi="Aptos"/>
        </w:rPr>
        <w:t xml:space="preserve"> terms. </w:t>
      </w:r>
    </w:p>
    <w:p w14:paraId="6BD4649C" w14:textId="4783FAC3" w:rsidR="004755DE" w:rsidRPr="008A5BAB" w:rsidRDefault="000B4E88" w:rsidP="008A5BAB">
      <w:pPr>
        <w:pStyle w:val="ListParagraph"/>
        <w:numPr>
          <w:ilvl w:val="1"/>
          <w:numId w:val="1"/>
        </w:numPr>
        <w:rPr>
          <w:rFonts w:ascii="Aptos" w:hAnsi="Aptos"/>
        </w:rPr>
      </w:pPr>
      <w:r w:rsidRPr="000B4E88">
        <w:rPr>
          <w:rFonts w:ascii="Aptos" w:hAnsi="Aptos"/>
        </w:rPr>
        <w:t>There has been less of an increase for salaried</w:t>
      </w:r>
      <w:r>
        <w:rPr>
          <w:rFonts w:ascii="Aptos" w:hAnsi="Aptos"/>
        </w:rPr>
        <w:t xml:space="preserve"> GPs</w:t>
      </w:r>
      <w:r w:rsidRPr="000B4E88">
        <w:rPr>
          <w:rFonts w:ascii="Aptos" w:hAnsi="Aptos"/>
        </w:rPr>
        <w:t>: £12,100 (21.6%) between 2016 to 2022, from £55,900 to £68,000.</w:t>
      </w:r>
    </w:p>
    <w:p w14:paraId="5962D577" w14:textId="310D2552" w:rsidR="002D6A32" w:rsidRDefault="00165431" w:rsidP="002B7E41">
      <w:pPr>
        <w:pStyle w:val="ListParagraph"/>
        <w:numPr>
          <w:ilvl w:val="0"/>
          <w:numId w:val="1"/>
        </w:numPr>
        <w:rPr>
          <w:rFonts w:ascii="Aptos" w:hAnsi="Aptos"/>
        </w:rPr>
      </w:pPr>
      <w:r>
        <w:rPr>
          <w:rFonts w:ascii="Aptos" w:hAnsi="Aptos"/>
        </w:rPr>
        <w:lastRenderedPageBreak/>
        <w:t>Some of this increase reflects changes in the cost of living</w:t>
      </w:r>
      <w:r w:rsidR="004E6372">
        <w:rPr>
          <w:rFonts w:ascii="Aptos" w:hAnsi="Aptos"/>
          <w:vertAlign w:val="superscript"/>
        </w:rPr>
        <w:t>3</w:t>
      </w:r>
      <w:r w:rsidR="006F43BF">
        <w:rPr>
          <w:rFonts w:ascii="Aptos" w:hAnsi="Aptos"/>
        </w:rPr>
        <w:t>.</w:t>
      </w:r>
    </w:p>
    <w:p w14:paraId="67DD7D58" w14:textId="644BE24C" w:rsidR="00176AAD" w:rsidRPr="00DA4B87" w:rsidRDefault="00A70272" w:rsidP="00DA4B87">
      <w:pPr>
        <w:pStyle w:val="ListParagraph"/>
        <w:numPr>
          <w:ilvl w:val="1"/>
          <w:numId w:val="1"/>
        </w:numPr>
        <w:rPr>
          <w:rFonts w:ascii="Aptos" w:hAnsi="Aptos"/>
        </w:rPr>
      </w:pPr>
      <w:r w:rsidRPr="00947E66">
        <w:rPr>
          <w:rFonts w:ascii="Aptos" w:hAnsi="Aptos"/>
        </w:rPr>
        <w:t>Economists</w:t>
      </w:r>
      <w:r w:rsidR="004A1491" w:rsidRPr="00947E66">
        <w:rPr>
          <w:rFonts w:ascii="Aptos" w:hAnsi="Aptos"/>
        </w:rPr>
        <w:t xml:space="preserve"> </w:t>
      </w:r>
      <w:r w:rsidR="00241B91" w:rsidRPr="00947E66">
        <w:rPr>
          <w:rFonts w:ascii="Aptos" w:hAnsi="Aptos"/>
        </w:rPr>
        <w:t>measure</w:t>
      </w:r>
      <w:r w:rsidR="004A1491" w:rsidRPr="00947E66">
        <w:rPr>
          <w:rFonts w:ascii="Aptos" w:hAnsi="Aptos"/>
        </w:rPr>
        <w:t xml:space="preserve"> change</w:t>
      </w:r>
      <w:r w:rsidR="00241B91" w:rsidRPr="00947E66">
        <w:rPr>
          <w:rFonts w:ascii="Aptos" w:hAnsi="Aptos"/>
        </w:rPr>
        <w:t>s</w:t>
      </w:r>
      <w:r w:rsidR="004A1491" w:rsidRPr="00947E66">
        <w:rPr>
          <w:rFonts w:ascii="Aptos" w:hAnsi="Aptos"/>
        </w:rPr>
        <w:t xml:space="preserve"> in the cost of living</w:t>
      </w:r>
      <w:r w:rsidR="006527EF">
        <w:rPr>
          <w:rFonts w:ascii="Aptos" w:hAnsi="Aptos"/>
        </w:rPr>
        <w:t xml:space="preserve"> relative to a reference year</w:t>
      </w:r>
      <w:r w:rsidR="004A1491" w:rsidRPr="00947E66">
        <w:rPr>
          <w:rFonts w:ascii="Aptos" w:hAnsi="Aptos"/>
        </w:rPr>
        <w:t xml:space="preserve"> using </w:t>
      </w:r>
      <w:r w:rsidR="008206BE" w:rsidRPr="00947E66">
        <w:rPr>
          <w:rFonts w:ascii="Aptos" w:hAnsi="Aptos"/>
        </w:rPr>
        <w:t xml:space="preserve">indices </w:t>
      </w:r>
      <w:r w:rsidR="004A1491" w:rsidRPr="00947E66">
        <w:rPr>
          <w:rFonts w:ascii="Aptos" w:hAnsi="Aptos"/>
        </w:rPr>
        <w:t xml:space="preserve">such as the </w:t>
      </w:r>
      <w:r w:rsidR="00D7653D" w:rsidRPr="00947E66">
        <w:rPr>
          <w:rFonts w:ascii="Aptos" w:hAnsi="Aptos"/>
        </w:rPr>
        <w:t>Retail</w:t>
      </w:r>
      <w:r w:rsidR="008206BE" w:rsidRPr="00947E66">
        <w:rPr>
          <w:rFonts w:ascii="Aptos" w:hAnsi="Aptos"/>
        </w:rPr>
        <w:t xml:space="preserve"> Price Index</w:t>
      </w:r>
      <w:r w:rsidR="00DA4B87">
        <w:rPr>
          <w:rFonts w:ascii="Aptos" w:hAnsi="Aptos"/>
        </w:rPr>
        <w:t>; t</w:t>
      </w:r>
      <w:r w:rsidR="00E92684" w:rsidRPr="00DA4B87">
        <w:rPr>
          <w:rFonts w:ascii="Aptos" w:hAnsi="Aptos"/>
        </w:rPr>
        <w:t xml:space="preserve">hese indices can be used to </w:t>
      </w:r>
      <w:r w:rsidR="00750F09" w:rsidRPr="00DA4B87">
        <w:rPr>
          <w:rFonts w:ascii="Aptos" w:hAnsi="Aptos"/>
        </w:rPr>
        <w:t xml:space="preserve">calculate the real value </w:t>
      </w:r>
      <w:r w:rsidR="00874D70" w:rsidRPr="00DA4B87">
        <w:rPr>
          <w:rFonts w:ascii="Aptos" w:hAnsi="Aptos"/>
        </w:rPr>
        <w:t xml:space="preserve">of </w:t>
      </w:r>
      <w:r w:rsidR="00E92684" w:rsidRPr="00DA4B87">
        <w:rPr>
          <w:rFonts w:ascii="Aptos" w:hAnsi="Aptos"/>
        </w:rPr>
        <w:t>nominal amounts</w:t>
      </w:r>
      <w:r w:rsidR="00874D70" w:rsidRPr="00DA4B87">
        <w:rPr>
          <w:rFonts w:ascii="Aptos" w:hAnsi="Aptos"/>
        </w:rPr>
        <w:t xml:space="preserve"> in the past</w:t>
      </w:r>
      <w:r w:rsidR="00151DB6" w:rsidRPr="00DA4B87">
        <w:rPr>
          <w:rFonts w:ascii="Aptos" w:hAnsi="Aptos"/>
        </w:rPr>
        <w:t>.</w:t>
      </w:r>
    </w:p>
    <w:p w14:paraId="1B202A7C" w14:textId="43D84DCF" w:rsidR="006F43BF" w:rsidRDefault="006F43BF" w:rsidP="007F7154">
      <w:pPr>
        <w:pStyle w:val="ListParagraph"/>
        <w:numPr>
          <w:ilvl w:val="1"/>
          <w:numId w:val="1"/>
        </w:numPr>
        <w:rPr>
          <w:rFonts w:ascii="Aptos" w:hAnsi="Aptos"/>
        </w:rPr>
      </w:pPr>
      <w:r>
        <w:rPr>
          <w:rFonts w:ascii="Aptos" w:hAnsi="Aptos"/>
        </w:rPr>
        <w:t xml:space="preserve">Based on RPI deflator taken from HM Treasury via the GPEE data: 2016 prices are multiplied by a factor of 1.20 to give their </w:t>
      </w:r>
      <w:r w:rsidR="00200D54">
        <w:rPr>
          <w:rFonts w:ascii="Aptos" w:hAnsi="Aptos"/>
        </w:rPr>
        <w:t xml:space="preserve">real </w:t>
      </w:r>
      <w:r>
        <w:rPr>
          <w:rFonts w:ascii="Aptos" w:hAnsi="Aptos"/>
        </w:rPr>
        <w:t>value in 2022 prices</w:t>
      </w:r>
      <w:r w:rsidR="00161597">
        <w:rPr>
          <w:rFonts w:ascii="Aptos" w:hAnsi="Aptos"/>
        </w:rPr>
        <w:t>.</w:t>
      </w:r>
    </w:p>
    <w:p w14:paraId="01475F5C" w14:textId="14E9656B" w:rsidR="00176AAD" w:rsidRDefault="00176AAD" w:rsidP="00176AAD">
      <w:pPr>
        <w:pStyle w:val="ListParagraph"/>
        <w:numPr>
          <w:ilvl w:val="2"/>
          <w:numId w:val="1"/>
        </w:numPr>
        <w:rPr>
          <w:rFonts w:ascii="Aptos" w:hAnsi="Aptos"/>
        </w:rPr>
      </w:pPr>
      <w:r>
        <w:rPr>
          <w:rFonts w:ascii="Aptos" w:hAnsi="Aptos"/>
        </w:rPr>
        <w:t>For instance, due to inflationary pressure, a nominal value of £100,000</w:t>
      </w:r>
      <w:r w:rsidR="00703374">
        <w:rPr>
          <w:rFonts w:ascii="Aptos" w:hAnsi="Aptos"/>
        </w:rPr>
        <w:t xml:space="preserve"> in 2016</w:t>
      </w:r>
      <w:r>
        <w:rPr>
          <w:rFonts w:ascii="Aptos" w:hAnsi="Aptos"/>
        </w:rPr>
        <w:t xml:space="preserve"> could purchase </w:t>
      </w:r>
      <w:r w:rsidR="007B00B7">
        <w:rPr>
          <w:rFonts w:ascii="Aptos" w:hAnsi="Aptos"/>
        </w:rPr>
        <w:t>the same amount of</w:t>
      </w:r>
      <w:r>
        <w:rPr>
          <w:rFonts w:ascii="Aptos" w:hAnsi="Aptos"/>
        </w:rPr>
        <w:t xml:space="preserve"> goods and services </w:t>
      </w:r>
      <w:r w:rsidR="002A2B1E">
        <w:rPr>
          <w:rFonts w:ascii="Aptos" w:hAnsi="Aptos"/>
        </w:rPr>
        <w:t>as £120,000</w:t>
      </w:r>
      <w:r w:rsidR="00311A50">
        <w:rPr>
          <w:rFonts w:ascii="Aptos" w:hAnsi="Aptos"/>
        </w:rPr>
        <w:t xml:space="preserve"> could</w:t>
      </w:r>
      <w:r w:rsidR="002A2B1E">
        <w:rPr>
          <w:rFonts w:ascii="Aptos" w:hAnsi="Aptos"/>
        </w:rPr>
        <w:t xml:space="preserve"> in</w:t>
      </w:r>
      <w:r>
        <w:rPr>
          <w:rFonts w:ascii="Aptos" w:hAnsi="Aptos"/>
        </w:rPr>
        <w:t xml:space="preserve"> 2022</w:t>
      </w:r>
      <w:r w:rsidR="0026158B">
        <w:rPr>
          <w:rFonts w:ascii="Aptos" w:hAnsi="Aptos"/>
        </w:rPr>
        <w:t>.</w:t>
      </w:r>
    </w:p>
    <w:p w14:paraId="360ACEA8" w14:textId="6C10FB79" w:rsidR="006D4BAB" w:rsidRDefault="001B435B" w:rsidP="006D4BAB">
      <w:pPr>
        <w:pStyle w:val="ListParagraph"/>
        <w:numPr>
          <w:ilvl w:val="1"/>
          <w:numId w:val="1"/>
        </w:numPr>
        <w:rPr>
          <w:rFonts w:ascii="Aptos" w:hAnsi="Aptos"/>
        </w:rPr>
      </w:pPr>
      <w:r w:rsidRPr="53683C89">
        <w:rPr>
          <w:rFonts w:ascii="Aptos" w:hAnsi="Aptos"/>
        </w:rPr>
        <w:t xml:space="preserve">Adjusting for inflation, average income before tax for partners was £125,800 in real </w:t>
      </w:r>
      <w:commentRangeStart w:id="2"/>
      <w:r w:rsidRPr="53683C89">
        <w:rPr>
          <w:rFonts w:ascii="Aptos" w:hAnsi="Aptos"/>
        </w:rPr>
        <w:t>terms</w:t>
      </w:r>
      <w:commentRangeEnd w:id="2"/>
      <w:r>
        <w:rPr>
          <w:rStyle w:val="CommentReference"/>
        </w:rPr>
        <w:commentReference w:id="2"/>
      </w:r>
      <w:r w:rsidRPr="53683C89">
        <w:rPr>
          <w:rFonts w:ascii="Aptos" w:hAnsi="Aptos"/>
        </w:rPr>
        <w:t xml:space="preserve"> in 2016, representing a</w:t>
      </w:r>
      <w:r w:rsidR="00402F91" w:rsidRPr="53683C89">
        <w:rPr>
          <w:rFonts w:ascii="Aptos" w:hAnsi="Aptos"/>
        </w:rPr>
        <w:t>n inflation</w:t>
      </w:r>
      <w:r w:rsidR="00E97E92" w:rsidRPr="53683C89">
        <w:rPr>
          <w:rFonts w:ascii="Aptos" w:hAnsi="Aptos"/>
        </w:rPr>
        <w:t>-adjusted</w:t>
      </w:r>
      <w:r w:rsidR="00402F91" w:rsidRPr="53683C89">
        <w:rPr>
          <w:rFonts w:ascii="Aptos" w:hAnsi="Aptos"/>
        </w:rPr>
        <w:t xml:space="preserve"> </w:t>
      </w:r>
      <w:r w:rsidR="001E56C0" w:rsidRPr="53683C89">
        <w:rPr>
          <w:rFonts w:ascii="Aptos" w:hAnsi="Aptos"/>
        </w:rPr>
        <w:t xml:space="preserve">average salary </w:t>
      </w:r>
      <w:r w:rsidRPr="53683C89">
        <w:rPr>
          <w:rFonts w:ascii="Aptos" w:hAnsi="Aptos"/>
        </w:rPr>
        <w:t>increase of 21% over this perio</w:t>
      </w:r>
      <w:r w:rsidR="00A0033D" w:rsidRPr="53683C89">
        <w:rPr>
          <w:rFonts w:ascii="Aptos" w:hAnsi="Aptos"/>
        </w:rPr>
        <w:t>d</w:t>
      </w:r>
      <w:r w:rsidRPr="53683C89">
        <w:rPr>
          <w:rFonts w:ascii="Aptos" w:hAnsi="Aptos"/>
        </w:rPr>
        <w:t>.</w:t>
      </w:r>
    </w:p>
    <w:p w14:paraId="5CD9BDE8" w14:textId="1AD16F89" w:rsidR="002E60A8" w:rsidRDefault="002E60A8" w:rsidP="002E60A8">
      <w:pPr>
        <w:pStyle w:val="ListParagraph"/>
        <w:numPr>
          <w:ilvl w:val="2"/>
          <w:numId w:val="1"/>
        </w:numPr>
        <w:rPr>
          <w:rFonts w:ascii="Aptos" w:hAnsi="Aptos"/>
        </w:rPr>
      </w:pPr>
      <w:r>
        <w:rPr>
          <w:rFonts w:ascii="Aptos" w:hAnsi="Aptos"/>
        </w:rPr>
        <w:t>B</w:t>
      </w:r>
      <w:r w:rsidRPr="005E58E5">
        <w:rPr>
          <w:rFonts w:ascii="Aptos" w:hAnsi="Aptos"/>
        </w:rPr>
        <w:t>etween 2016 and 2019</w:t>
      </w:r>
      <w:r>
        <w:rPr>
          <w:rFonts w:ascii="Aptos" w:hAnsi="Aptos"/>
        </w:rPr>
        <w:t>, p</w:t>
      </w:r>
      <w:r w:rsidRPr="005E58E5">
        <w:rPr>
          <w:rFonts w:ascii="Aptos" w:hAnsi="Aptos"/>
        </w:rPr>
        <w:t>artners’ salaries increased by 1.1</w:t>
      </w:r>
      <w:r w:rsidR="000623C3">
        <w:rPr>
          <w:rFonts w:ascii="Aptos" w:hAnsi="Aptos"/>
        </w:rPr>
        <w:t>9</w:t>
      </w:r>
      <w:r w:rsidRPr="005E58E5">
        <w:rPr>
          <w:rFonts w:ascii="Aptos" w:hAnsi="Aptos"/>
        </w:rPr>
        <w:t xml:space="preserve">% </w:t>
      </w:r>
      <w:r w:rsidR="003C0935">
        <w:rPr>
          <w:rFonts w:ascii="Aptos" w:hAnsi="Aptos"/>
        </w:rPr>
        <w:t>annually</w:t>
      </w:r>
      <w:r w:rsidR="00434C58">
        <w:rPr>
          <w:rFonts w:ascii="Aptos" w:hAnsi="Aptos"/>
        </w:rPr>
        <w:t xml:space="preserve"> </w:t>
      </w:r>
      <w:r w:rsidRPr="005E58E5">
        <w:rPr>
          <w:rFonts w:ascii="Aptos" w:hAnsi="Aptos"/>
        </w:rPr>
        <w:t>on average</w:t>
      </w:r>
      <w:r w:rsidR="005770A4">
        <w:rPr>
          <w:rFonts w:ascii="Aptos" w:hAnsi="Aptos"/>
        </w:rPr>
        <w:t>,</w:t>
      </w:r>
      <w:r>
        <w:rPr>
          <w:rFonts w:ascii="Aptos" w:hAnsi="Aptos"/>
        </w:rPr>
        <w:t xml:space="preserve"> after adjusting for inflation</w:t>
      </w:r>
      <w:r w:rsidR="006B6ACE">
        <w:rPr>
          <w:rFonts w:ascii="Aptos" w:hAnsi="Aptos"/>
        </w:rPr>
        <w:t>.</w:t>
      </w:r>
    </w:p>
    <w:p w14:paraId="0A87DA74" w14:textId="77777777" w:rsidR="002E60A8" w:rsidRDefault="002E60A8" w:rsidP="002E60A8">
      <w:pPr>
        <w:pStyle w:val="ListParagraph"/>
        <w:numPr>
          <w:ilvl w:val="2"/>
          <w:numId w:val="1"/>
        </w:numPr>
        <w:rPr>
          <w:rFonts w:ascii="Aptos" w:hAnsi="Aptos"/>
        </w:rPr>
      </w:pPr>
      <w:r w:rsidRPr="005E58E5">
        <w:rPr>
          <w:rFonts w:ascii="Aptos" w:hAnsi="Aptos"/>
        </w:rPr>
        <w:t xml:space="preserve">In 2020, </w:t>
      </w:r>
      <w:r>
        <w:rPr>
          <w:rFonts w:ascii="Aptos" w:hAnsi="Aptos"/>
        </w:rPr>
        <w:t xml:space="preserve">however, partners’ </w:t>
      </w:r>
      <w:r w:rsidRPr="005E58E5">
        <w:rPr>
          <w:rFonts w:ascii="Aptos" w:hAnsi="Aptos"/>
        </w:rPr>
        <w:t>salaries increased by 15% after adjusting for inflation, and then 2% in 2021.</w:t>
      </w:r>
    </w:p>
    <w:p w14:paraId="4A475111" w14:textId="4AC4BE09" w:rsidR="00A20DD6" w:rsidRPr="00136561" w:rsidRDefault="00A20DD6" w:rsidP="00A20DD6">
      <w:pPr>
        <w:pStyle w:val="ListParagraph"/>
        <w:numPr>
          <w:ilvl w:val="1"/>
          <w:numId w:val="1"/>
        </w:numPr>
        <w:rPr>
          <w:rFonts w:ascii="Aptos" w:hAnsi="Aptos"/>
        </w:rPr>
      </w:pPr>
      <w:r>
        <w:rPr>
          <w:rFonts w:ascii="Aptos" w:hAnsi="Aptos"/>
        </w:rPr>
        <w:t>For salaried GPs, the average annual percent change after adjusting for inflation was</w:t>
      </w:r>
      <w:r w:rsidR="00B071C8">
        <w:rPr>
          <w:rFonts w:ascii="Aptos" w:hAnsi="Aptos"/>
        </w:rPr>
        <w:t xml:space="preserve"> </w:t>
      </w:r>
      <w:r>
        <w:rPr>
          <w:rFonts w:ascii="Aptos" w:hAnsi="Aptos"/>
        </w:rPr>
        <w:t>0.1</w:t>
      </w:r>
      <w:r w:rsidR="000667D2">
        <w:rPr>
          <w:rFonts w:ascii="Aptos" w:hAnsi="Aptos"/>
        </w:rPr>
        <w:t>5</w:t>
      </w:r>
      <w:r>
        <w:rPr>
          <w:rFonts w:ascii="Aptos" w:hAnsi="Aptos"/>
        </w:rPr>
        <w:t>%</w:t>
      </w:r>
      <w:r w:rsidR="00D1610C">
        <w:rPr>
          <w:rFonts w:ascii="Aptos" w:hAnsi="Aptos"/>
        </w:rPr>
        <w:t xml:space="preserve"> from 2016 to 2022</w:t>
      </w:r>
      <w:r>
        <w:rPr>
          <w:rFonts w:ascii="Aptos" w:hAnsi="Aptos"/>
        </w:rPr>
        <w:t>, with no corresponding significant increase in 2020.</w:t>
      </w:r>
    </w:p>
    <w:p w14:paraId="5CB55974" w14:textId="2B125C32" w:rsidR="00DF3433" w:rsidRPr="00006525" w:rsidRDefault="00EE5752" w:rsidP="00006525">
      <w:pPr>
        <w:rPr>
          <w:rFonts w:ascii="Aptos" w:hAnsi="Aptos"/>
        </w:rPr>
      </w:pPr>
      <w:r w:rsidRPr="00EE5752">
        <w:rPr>
          <w:rFonts w:ascii="Aptos" w:hAnsi="Aptos"/>
          <w:noProof/>
        </w:rPr>
        <w:lastRenderedPageBreak/>
        <w:drawing>
          <wp:inline distT="0" distB="0" distL="0" distR="0" wp14:anchorId="7A67A5E1" wp14:editId="7553A005">
            <wp:extent cx="5080000" cy="7620000"/>
            <wp:effectExtent l="0" t="0" r="0" b="0"/>
            <wp:docPr id="157598087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80873" name="Picture 1" descr="A graph of a number of people&#10;&#10;Description automatically generated"/>
                    <pic:cNvPicPr/>
                  </pic:nvPicPr>
                  <pic:blipFill>
                    <a:blip r:embed="rId16"/>
                    <a:stretch>
                      <a:fillRect/>
                    </a:stretch>
                  </pic:blipFill>
                  <pic:spPr>
                    <a:xfrm>
                      <a:off x="0" y="0"/>
                      <a:ext cx="5080000" cy="7620000"/>
                    </a:xfrm>
                    <a:prstGeom prst="rect">
                      <a:avLst/>
                    </a:prstGeom>
                  </pic:spPr>
                </pic:pic>
              </a:graphicData>
            </a:graphic>
          </wp:inline>
        </w:drawing>
      </w:r>
    </w:p>
    <w:p w14:paraId="1573EB4E" w14:textId="77777777" w:rsidR="00DF3433" w:rsidRPr="0045792D" w:rsidRDefault="00DF3433" w:rsidP="0045792D">
      <w:pPr>
        <w:rPr>
          <w:rFonts w:ascii="Aptos" w:hAnsi="Aptos"/>
        </w:rPr>
      </w:pPr>
    </w:p>
    <w:p w14:paraId="422C08D3" w14:textId="08223D5C" w:rsidR="002258CA" w:rsidRDefault="002258CA" w:rsidP="00F432B4">
      <w:pPr>
        <w:pStyle w:val="ListParagraph"/>
        <w:numPr>
          <w:ilvl w:val="0"/>
          <w:numId w:val="1"/>
        </w:numPr>
        <w:rPr>
          <w:rFonts w:ascii="Aptos" w:hAnsi="Aptos"/>
        </w:rPr>
      </w:pPr>
      <w:r>
        <w:rPr>
          <w:rFonts w:ascii="Aptos" w:hAnsi="Aptos"/>
        </w:rPr>
        <w:t xml:space="preserve">Average </w:t>
      </w:r>
      <w:r w:rsidR="0024763B">
        <w:rPr>
          <w:rFonts w:ascii="Aptos" w:hAnsi="Aptos"/>
        </w:rPr>
        <w:t xml:space="preserve">GP </w:t>
      </w:r>
      <w:r w:rsidR="00AC754B">
        <w:rPr>
          <w:rFonts w:ascii="Aptos" w:hAnsi="Aptos"/>
        </w:rPr>
        <w:t xml:space="preserve">income before tax </w:t>
      </w:r>
      <w:r>
        <w:rPr>
          <w:rFonts w:ascii="Aptos" w:hAnsi="Aptos"/>
        </w:rPr>
        <w:t xml:space="preserve">depend on practices’ characteristics. </w:t>
      </w:r>
    </w:p>
    <w:p w14:paraId="1E0AB3CA" w14:textId="5BD7BE89" w:rsidR="00F76182" w:rsidRPr="00E006AE" w:rsidRDefault="008E32B6" w:rsidP="00006525">
      <w:pPr>
        <w:pStyle w:val="ListParagraph"/>
        <w:numPr>
          <w:ilvl w:val="1"/>
          <w:numId w:val="1"/>
        </w:numPr>
        <w:rPr>
          <w:rFonts w:ascii="Aptos" w:hAnsi="Aptos"/>
        </w:rPr>
      </w:pPr>
      <w:r w:rsidRPr="53683C89">
        <w:rPr>
          <w:rFonts w:ascii="Aptos" w:hAnsi="Aptos"/>
        </w:rPr>
        <w:t xml:space="preserve">Partners in dispensing practices earn </w:t>
      </w:r>
      <w:r w:rsidR="000564F5" w:rsidRPr="53683C89">
        <w:rPr>
          <w:rFonts w:ascii="Aptos" w:hAnsi="Aptos"/>
        </w:rPr>
        <w:t>£12,200</w:t>
      </w:r>
      <w:r w:rsidRPr="53683C89">
        <w:rPr>
          <w:rFonts w:ascii="Aptos" w:hAnsi="Aptos"/>
        </w:rPr>
        <w:t xml:space="preserve"> more than partners in non-dispensing practices</w:t>
      </w:r>
      <w:r w:rsidR="00073BFD">
        <w:rPr>
          <w:rFonts w:ascii="Aptos" w:hAnsi="Aptos"/>
        </w:rPr>
        <w:t xml:space="preserve"> on average.</w:t>
      </w:r>
    </w:p>
    <w:p w14:paraId="62B39B1F" w14:textId="0EC0C6B5" w:rsidR="00174365" w:rsidRPr="00006525" w:rsidRDefault="008E32B6" w:rsidP="00006525">
      <w:pPr>
        <w:pStyle w:val="ListParagraph"/>
        <w:numPr>
          <w:ilvl w:val="1"/>
          <w:numId w:val="1"/>
        </w:numPr>
        <w:rPr>
          <w:rFonts w:ascii="Aptos" w:hAnsi="Aptos"/>
        </w:rPr>
      </w:pPr>
      <w:commentRangeStart w:id="3"/>
      <w:commentRangeStart w:id="4"/>
      <w:r w:rsidRPr="72AE1259">
        <w:rPr>
          <w:rFonts w:ascii="Aptos" w:hAnsi="Aptos"/>
        </w:rPr>
        <w:t>GPs in London were the highest earners (</w:t>
      </w:r>
      <w:r w:rsidR="004D4AE4" w:rsidRPr="72AE1259">
        <w:rPr>
          <w:rFonts w:ascii="Aptos" w:hAnsi="Aptos"/>
        </w:rPr>
        <w:t>£167,800</w:t>
      </w:r>
      <w:r w:rsidRPr="72AE1259">
        <w:rPr>
          <w:rFonts w:ascii="Aptos" w:hAnsi="Aptos"/>
        </w:rPr>
        <w:t xml:space="preserve"> income before tax for partners and </w:t>
      </w:r>
      <w:r w:rsidR="009F2782" w:rsidRPr="72AE1259">
        <w:rPr>
          <w:rFonts w:ascii="Aptos" w:hAnsi="Aptos"/>
        </w:rPr>
        <w:t>£71,400</w:t>
      </w:r>
      <w:r w:rsidRPr="72AE1259">
        <w:rPr>
          <w:rFonts w:ascii="Aptos" w:hAnsi="Aptos"/>
        </w:rPr>
        <w:t xml:space="preserve"> for salaried), whereas GPs in Northeast and </w:t>
      </w:r>
      <w:r w:rsidRPr="72AE1259">
        <w:rPr>
          <w:rFonts w:ascii="Aptos" w:hAnsi="Aptos"/>
        </w:rPr>
        <w:lastRenderedPageBreak/>
        <w:t>Yorkshire were the lowest earners (</w:t>
      </w:r>
      <w:r w:rsidR="00464D5D" w:rsidRPr="72AE1259">
        <w:rPr>
          <w:rFonts w:ascii="Aptos" w:hAnsi="Aptos"/>
        </w:rPr>
        <w:t>£144,200</w:t>
      </w:r>
      <w:r w:rsidRPr="72AE1259">
        <w:rPr>
          <w:rFonts w:ascii="Aptos" w:hAnsi="Aptos"/>
        </w:rPr>
        <w:t xml:space="preserve"> income before tax for partners and </w:t>
      </w:r>
      <w:r w:rsidR="00363278" w:rsidRPr="72AE1259">
        <w:rPr>
          <w:rFonts w:ascii="Aptos" w:hAnsi="Aptos"/>
        </w:rPr>
        <w:t>£66,300</w:t>
      </w:r>
      <w:r w:rsidRPr="72AE1259">
        <w:rPr>
          <w:rFonts w:ascii="Aptos" w:hAnsi="Aptos"/>
        </w:rPr>
        <w:t xml:space="preserve"> for salaried).</w:t>
      </w:r>
      <w:commentRangeEnd w:id="3"/>
      <w:r>
        <w:rPr>
          <w:rStyle w:val="CommentReference"/>
        </w:rPr>
        <w:commentReference w:id="3"/>
      </w:r>
      <w:commentRangeEnd w:id="4"/>
      <w:r>
        <w:rPr>
          <w:rStyle w:val="CommentReference"/>
        </w:rPr>
        <w:commentReference w:id="4"/>
      </w:r>
    </w:p>
    <w:p w14:paraId="33176F60" w14:textId="77777777" w:rsidR="003C5E5B" w:rsidRDefault="00AC3C15" w:rsidP="00006525">
      <w:pPr>
        <w:pStyle w:val="ListParagraph"/>
        <w:numPr>
          <w:ilvl w:val="1"/>
          <w:numId w:val="1"/>
        </w:numPr>
        <w:rPr>
          <w:rFonts w:ascii="Aptos" w:hAnsi="Aptos"/>
        </w:rPr>
      </w:pPr>
      <w:r w:rsidRPr="004B217B">
        <w:rPr>
          <w:rFonts w:ascii="Aptos" w:hAnsi="Aptos"/>
        </w:rPr>
        <w:t xml:space="preserve">Partners working in practices with larger patients list earn more. </w:t>
      </w:r>
    </w:p>
    <w:p w14:paraId="7D8DBB91" w14:textId="152160FF" w:rsidR="00AC3C15" w:rsidRDefault="00AC3C15" w:rsidP="00CF4D34">
      <w:pPr>
        <w:pStyle w:val="ListParagraph"/>
        <w:numPr>
          <w:ilvl w:val="2"/>
          <w:numId w:val="1"/>
        </w:numPr>
        <w:rPr>
          <w:rFonts w:ascii="Aptos" w:hAnsi="Aptos"/>
        </w:rPr>
      </w:pPr>
      <w:r w:rsidRPr="72AE1259">
        <w:rPr>
          <w:rFonts w:ascii="Aptos" w:hAnsi="Aptos"/>
        </w:rPr>
        <w:t>In practices with less th</w:t>
      </w:r>
      <w:r w:rsidR="00B50C6D" w:rsidRPr="72AE1259">
        <w:rPr>
          <w:rFonts w:ascii="Aptos" w:hAnsi="Aptos"/>
        </w:rPr>
        <w:t>a</w:t>
      </w:r>
      <w:r w:rsidRPr="72AE1259">
        <w:rPr>
          <w:rFonts w:ascii="Aptos" w:hAnsi="Aptos"/>
        </w:rPr>
        <w:t>n 5000 patients, partners earn £137,300 whereas partners in practices with more than 20,000 patients</w:t>
      </w:r>
      <w:r w:rsidR="00E006AE" w:rsidRPr="72AE1259">
        <w:rPr>
          <w:rFonts w:ascii="Aptos" w:hAnsi="Aptos"/>
        </w:rPr>
        <w:t xml:space="preserve"> </w:t>
      </w:r>
      <w:r w:rsidRPr="72AE1259">
        <w:rPr>
          <w:rFonts w:ascii="Aptos" w:hAnsi="Aptos"/>
        </w:rPr>
        <w:t>earn £171,800</w:t>
      </w:r>
      <w:r w:rsidR="00E006AE" w:rsidRPr="72AE1259">
        <w:rPr>
          <w:rFonts w:ascii="Aptos" w:hAnsi="Aptos"/>
        </w:rPr>
        <w:t>.</w:t>
      </w:r>
      <w:commentRangeStart w:id="5"/>
      <w:commentRangeEnd w:id="5"/>
      <w:r>
        <w:rPr>
          <w:rStyle w:val="CommentReference"/>
        </w:rPr>
        <w:commentReference w:id="5"/>
      </w:r>
      <w:commentRangeStart w:id="6"/>
      <w:commentRangeEnd w:id="6"/>
      <w:r>
        <w:rPr>
          <w:rStyle w:val="CommentReference"/>
        </w:rPr>
        <w:commentReference w:id="6"/>
      </w:r>
    </w:p>
    <w:p w14:paraId="29547750" w14:textId="69FFA001" w:rsidR="00BF045C" w:rsidRDefault="0059197C" w:rsidP="00A05307">
      <w:pPr>
        <w:pStyle w:val="ListParagraph"/>
        <w:numPr>
          <w:ilvl w:val="3"/>
          <w:numId w:val="1"/>
        </w:numPr>
        <w:rPr>
          <w:rFonts w:ascii="Aptos" w:hAnsi="Aptos"/>
        </w:rPr>
      </w:pPr>
      <w:r>
        <w:rPr>
          <w:rFonts w:ascii="Aptos" w:hAnsi="Aptos"/>
        </w:rPr>
        <w:t xml:space="preserve">However, </w:t>
      </w:r>
      <w:r w:rsidR="00916943">
        <w:rPr>
          <w:rFonts w:ascii="Aptos" w:hAnsi="Aptos"/>
        </w:rPr>
        <w:t>we see a negative relationship between practice size and mean overall patient satisfaction score, which begs the question, who are the super practices benefitting?</w:t>
      </w:r>
    </w:p>
    <w:p w14:paraId="09CAFBC9" w14:textId="28720684" w:rsidR="00A05307" w:rsidRPr="00BF045C" w:rsidRDefault="00BF045C" w:rsidP="00BF045C">
      <w:pPr>
        <w:jc w:val="center"/>
        <w:rPr>
          <w:rFonts w:ascii="Aptos" w:hAnsi="Aptos"/>
        </w:rPr>
      </w:pPr>
      <w:r>
        <w:rPr>
          <w:noProof/>
        </w:rPr>
        <w:drawing>
          <wp:inline distT="0" distB="0" distL="0" distR="0" wp14:anchorId="594929C8" wp14:editId="5D45E5A9">
            <wp:extent cx="4705350" cy="3459816"/>
            <wp:effectExtent l="0" t="0" r="0" b="0"/>
            <wp:docPr id="101780631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06312" name="Picture 1" descr="A graph with blue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10698" cy="3463748"/>
                    </a:xfrm>
                    <a:prstGeom prst="rect">
                      <a:avLst/>
                    </a:prstGeom>
                  </pic:spPr>
                </pic:pic>
              </a:graphicData>
            </a:graphic>
          </wp:inline>
        </w:drawing>
      </w:r>
    </w:p>
    <w:p w14:paraId="1766AC2F" w14:textId="2DE508A0" w:rsidR="007842BD" w:rsidRDefault="007842BD" w:rsidP="007842BD">
      <w:pPr>
        <w:pStyle w:val="ListParagraph"/>
        <w:numPr>
          <w:ilvl w:val="0"/>
          <w:numId w:val="1"/>
        </w:numPr>
        <w:rPr>
          <w:rFonts w:ascii="Aptos" w:hAnsi="Aptos"/>
        </w:rPr>
      </w:pPr>
      <w:r w:rsidRPr="53683C89">
        <w:rPr>
          <w:rFonts w:ascii="Aptos" w:hAnsi="Aptos"/>
        </w:rPr>
        <w:t xml:space="preserve">GP partners between the ages of 50 and 59 earn the most, with £174,300, and those </w:t>
      </w:r>
      <w:del w:id="7" w:author="Helena Painter" w:date="2024-03-14T17:59:00Z">
        <w:r w:rsidRPr="53683C89" w:rsidDel="007842BD">
          <w:rPr>
            <w:rFonts w:ascii="Aptos" w:hAnsi="Aptos"/>
          </w:rPr>
          <w:delText>between</w:delText>
        </w:r>
      </w:del>
      <w:r w:rsidRPr="53683C89">
        <w:rPr>
          <w:rFonts w:ascii="Aptos" w:hAnsi="Aptos"/>
        </w:rPr>
        <w:t xml:space="preserve"> 60 and over earn the least, with </w:t>
      </w:r>
      <w:r w:rsidR="00CA5083" w:rsidRPr="53683C89">
        <w:rPr>
          <w:rFonts w:ascii="Aptos" w:hAnsi="Aptos"/>
        </w:rPr>
        <w:t>£154,200.</w:t>
      </w:r>
    </w:p>
    <w:p w14:paraId="0664C2E7" w14:textId="107B8BC3" w:rsidR="00F62092" w:rsidRPr="004F6BC0" w:rsidRDefault="00411D4F" w:rsidP="00B37C5B">
      <w:pPr>
        <w:pStyle w:val="ListParagraph"/>
        <w:numPr>
          <w:ilvl w:val="0"/>
          <w:numId w:val="1"/>
        </w:numPr>
        <w:rPr>
          <w:rFonts w:ascii="Aptos" w:hAnsi="Aptos"/>
        </w:rPr>
      </w:pPr>
      <w:r w:rsidRPr="004B217B">
        <w:rPr>
          <w:rFonts w:ascii="Aptos" w:hAnsi="Aptos"/>
        </w:rPr>
        <w:t>There are more women fully qualified GPs (</w:t>
      </w:r>
      <w:r w:rsidR="00F20CA9" w:rsidRPr="004B217B">
        <w:rPr>
          <w:rFonts w:ascii="Aptos" w:hAnsi="Aptos"/>
        </w:rPr>
        <w:t>21,715</w:t>
      </w:r>
      <w:r w:rsidRPr="004B217B">
        <w:rPr>
          <w:rFonts w:ascii="Aptos" w:hAnsi="Aptos"/>
        </w:rPr>
        <w:t xml:space="preserve"> women compared to </w:t>
      </w:r>
      <w:r w:rsidR="00B93B33" w:rsidRPr="004B217B">
        <w:rPr>
          <w:rFonts w:ascii="Aptos" w:hAnsi="Aptos"/>
        </w:rPr>
        <w:t>16</w:t>
      </w:r>
      <w:r w:rsidR="00F20CA9" w:rsidRPr="004B217B">
        <w:rPr>
          <w:rFonts w:ascii="Aptos" w:hAnsi="Aptos"/>
        </w:rPr>
        <w:t>,288</w:t>
      </w:r>
      <w:r w:rsidRPr="004B217B">
        <w:rPr>
          <w:rFonts w:ascii="Aptos" w:hAnsi="Aptos"/>
        </w:rPr>
        <w:t xml:space="preserve"> men)</w:t>
      </w:r>
      <w:r w:rsidR="00142911">
        <w:rPr>
          <w:rFonts w:ascii="Aptos" w:hAnsi="Aptos"/>
        </w:rPr>
        <w:t>.</w:t>
      </w:r>
      <w:r w:rsidR="001E7356">
        <w:rPr>
          <w:rFonts w:ascii="Aptos" w:hAnsi="Aptos"/>
          <w:vertAlign w:val="superscript"/>
        </w:rPr>
        <w:t>5</w:t>
      </w:r>
      <w:r w:rsidR="000E1DCC">
        <w:rPr>
          <w:rFonts w:ascii="Aptos" w:hAnsi="Aptos"/>
          <w:vertAlign w:val="superscript"/>
        </w:rPr>
        <w:t xml:space="preserve"> </w:t>
      </w:r>
      <w:r w:rsidR="00142911" w:rsidRPr="004F6BC0">
        <w:rPr>
          <w:rFonts w:ascii="Aptos" w:hAnsi="Aptos"/>
        </w:rPr>
        <w:t>H</w:t>
      </w:r>
      <w:r w:rsidRPr="004F6BC0">
        <w:rPr>
          <w:rFonts w:ascii="Aptos" w:hAnsi="Aptos"/>
        </w:rPr>
        <w:t xml:space="preserve">owever </w:t>
      </w:r>
      <w:r w:rsidR="00927E29" w:rsidRPr="004F6BC0">
        <w:rPr>
          <w:rFonts w:ascii="Aptos" w:hAnsi="Aptos"/>
        </w:rPr>
        <w:t>male GPs</w:t>
      </w:r>
      <w:r w:rsidRPr="004F6BC0">
        <w:rPr>
          <w:rFonts w:ascii="Aptos" w:hAnsi="Aptos"/>
        </w:rPr>
        <w:t xml:space="preserve"> are 1.</w:t>
      </w:r>
      <w:r w:rsidR="00A20776" w:rsidRPr="004F6BC0">
        <w:rPr>
          <w:rFonts w:ascii="Aptos" w:hAnsi="Aptos"/>
        </w:rPr>
        <w:t>19</w:t>
      </w:r>
      <w:r w:rsidRPr="004F6BC0">
        <w:rPr>
          <w:rFonts w:ascii="Aptos" w:hAnsi="Aptos"/>
        </w:rPr>
        <w:t xml:space="preserve"> more likely to be partners (</w:t>
      </w:r>
      <w:r w:rsidR="004071C1" w:rsidRPr="004F6BC0">
        <w:rPr>
          <w:rFonts w:ascii="Aptos" w:hAnsi="Aptos"/>
        </w:rPr>
        <w:t>1.68 male partners per practice</w:t>
      </w:r>
      <w:r w:rsidRPr="004F6BC0">
        <w:rPr>
          <w:rFonts w:ascii="Aptos" w:hAnsi="Aptos"/>
        </w:rPr>
        <w:t xml:space="preserve"> </w:t>
      </w:r>
      <w:r w:rsidR="004071C1" w:rsidRPr="004F6BC0">
        <w:rPr>
          <w:rFonts w:ascii="Aptos" w:hAnsi="Aptos"/>
        </w:rPr>
        <w:t>in 2022</w:t>
      </w:r>
      <w:r w:rsidRPr="004F6BC0">
        <w:rPr>
          <w:rFonts w:ascii="Aptos" w:hAnsi="Aptos"/>
        </w:rPr>
        <w:t xml:space="preserve"> compared to </w:t>
      </w:r>
      <w:r w:rsidR="004071C1" w:rsidRPr="004F6BC0">
        <w:rPr>
          <w:rFonts w:ascii="Aptos" w:hAnsi="Aptos"/>
        </w:rPr>
        <w:t>1.41</w:t>
      </w:r>
      <w:r w:rsidRPr="004F6BC0">
        <w:rPr>
          <w:rFonts w:ascii="Aptos" w:hAnsi="Aptos"/>
        </w:rPr>
        <w:t xml:space="preserve"> </w:t>
      </w:r>
      <w:r w:rsidR="00927E29" w:rsidRPr="004F6BC0">
        <w:rPr>
          <w:rFonts w:ascii="Aptos" w:hAnsi="Aptos"/>
        </w:rPr>
        <w:t>female</w:t>
      </w:r>
      <w:r w:rsidR="0068549F" w:rsidRPr="004F6BC0">
        <w:rPr>
          <w:rFonts w:ascii="Aptos" w:hAnsi="Aptos"/>
        </w:rPr>
        <w:t>s</w:t>
      </w:r>
      <w:r w:rsidRPr="004F6BC0">
        <w:rPr>
          <w:rFonts w:ascii="Aptos" w:hAnsi="Aptos"/>
        </w:rPr>
        <w:t xml:space="preserve">). </w:t>
      </w:r>
    </w:p>
    <w:p w14:paraId="31C44D17" w14:textId="2F7853F2" w:rsidR="0032379E" w:rsidRPr="005123B0" w:rsidRDefault="00411D4F" w:rsidP="0032379E">
      <w:pPr>
        <w:pStyle w:val="ListParagraph"/>
        <w:numPr>
          <w:ilvl w:val="0"/>
          <w:numId w:val="1"/>
        </w:numPr>
        <w:rPr>
          <w:rFonts w:ascii="Aptos" w:hAnsi="Aptos"/>
        </w:rPr>
      </w:pPr>
      <w:r w:rsidRPr="72AE1259">
        <w:rPr>
          <w:rFonts w:ascii="Aptos" w:hAnsi="Aptos"/>
        </w:rPr>
        <w:t>Partners who are men get paid more than women (</w:t>
      </w:r>
      <w:r w:rsidR="001E786B" w:rsidRPr="72AE1259">
        <w:rPr>
          <w:rFonts w:ascii="Aptos" w:hAnsi="Aptos"/>
        </w:rPr>
        <w:t>£</w:t>
      </w:r>
      <w:r w:rsidR="0064621C" w:rsidRPr="72AE1259">
        <w:rPr>
          <w:rFonts w:ascii="Aptos" w:hAnsi="Aptos"/>
        </w:rPr>
        <w:t>168,100</w:t>
      </w:r>
      <w:r w:rsidRPr="72AE1259">
        <w:rPr>
          <w:rFonts w:ascii="Aptos" w:hAnsi="Aptos"/>
        </w:rPr>
        <w:t xml:space="preserve"> compared to </w:t>
      </w:r>
      <w:r w:rsidR="001E786B" w:rsidRPr="72AE1259">
        <w:rPr>
          <w:rFonts w:ascii="Aptos" w:hAnsi="Aptos"/>
        </w:rPr>
        <w:t>£136,300</w:t>
      </w:r>
      <w:r w:rsidRPr="72AE1259">
        <w:rPr>
          <w:rFonts w:ascii="Aptos" w:hAnsi="Aptos"/>
        </w:rPr>
        <w:t xml:space="preserve">), but this does not </w:t>
      </w:r>
      <w:r w:rsidR="007F2F48" w:rsidRPr="72AE1259">
        <w:rPr>
          <w:rFonts w:ascii="Aptos" w:hAnsi="Aptos"/>
        </w:rPr>
        <w:t>consider</w:t>
      </w:r>
      <w:r w:rsidR="00CE3CF2" w:rsidRPr="72AE1259">
        <w:rPr>
          <w:rFonts w:ascii="Aptos" w:hAnsi="Aptos"/>
        </w:rPr>
        <w:t xml:space="preserve"> </w:t>
      </w:r>
      <w:ins w:id="8" w:author="Helena Painter" w:date="2024-03-19T13:02:00Z">
        <w:r w:rsidR="5AEA09B4" w:rsidRPr="72AE1259">
          <w:rPr>
            <w:rFonts w:ascii="Aptos" w:hAnsi="Aptos"/>
          </w:rPr>
          <w:t>variation in number of contracted sessions</w:t>
        </w:r>
      </w:ins>
      <w:r w:rsidR="00CE3CF2" w:rsidRPr="72AE1259">
        <w:rPr>
          <w:rFonts w:ascii="Aptos" w:hAnsi="Aptos"/>
        </w:rPr>
        <w:t xml:space="preserve">. </w:t>
      </w:r>
    </w:p>
    <w:p w14:paraId="519A1EEC" w14:textId="77777777" w:rsidR="00684C4B" w:rsidRPr="00A05641" w:rsidRDefault="00684C4B">
      <w:pPr>
        <w:rPr>
          <w:rFonts w:ascii="Aptos" w:hAnsi="Aptos"/>
        </w:rPr>
      </w:pPr>
    </w:p>
    <w:p w14:paraId="710C13D7" w14:textId="03A9D432" w:rsidR="00CE3CF2" w:rsidRPr="00A05641" w:rsidRDefault="00CE3CF2">
      <w:pPr>
        <w:rPr>
          <w:rFonts w:ascii="Aptos" w:hAnsi="Aptos"/>
          <w:b/>
          <w:bCs/>
        </w:rPr>
      </w:pPr>
      <w:r w:rsidRPr="00A05641">
        <w:rPr>
          <w:rFonts w:ascii="Aptos" w:hAnsi="Aptos"/>
          <w:b/>
          <w:bCs/>
        </w:rPr>
        <w:t>How do earnings compare to GP funding?</w:t>
      </w:r>
    </w:p>
    <w:p w14:paraId="424CCE17" w14:textId="569AFC9B" w:rsidR="00615080" w:rsidRPr="00A05641" w:rsidRDefault="00CE3CF2" w:rsidP="000D65BD">
      <w:pPr>
        <w:pStyle w:val="ListParagraph"/>
        <w:numPr>
          <w:ilvl w:val="0"/>
          <w:numId w:val="3"/>
        </w:numPr>
        <w:rPr>
          <w:rFonts w:ascii="Aptos" w:eastAsiaTheme="minorHAnsi" w:hAnsi="Aptos" w:cstheme="minorBidi"/>
          <w:kern w:val="2"/>
          <w:lang w:eastAsia="en-US"/>
          <w14:ligatures w14:val="standardContextual"/>
        </w:rPr>
      </w:pPr>
      <w:r w:rsidRPr="00A05641">
        <w:rPr>
          <w:rFonts w:ascii="Aptos" w:hAnsi="Aptos"/>
        </w:rPr>
        <w:t xml:space="preserve">The average payment per practice </w:t>
      </w:r>
      <w:r w:rsidR="001B7AC3" w:rsidRPr="00A05641">
        <w:rPr>
          <w:rFonts w:ascii="Aptos" w:hAnsi="Aptos"/>
        </w:rPr>
        <w:t xml:space="preserve">(including COVID </w:t>
      </w:r>
      <w:r w:rsidR="00BF2408" w:rsidRPr="00A05641">
        <w:rPr>
          <w:rFonts w:ascii="Aptos" w:hAnsi="Aptos"/>
        </w:rPr>
        <w:t xml:space="preserve">and PCN payments </w:t>
      </w:r>
      <w:r w:rsidR="001B7AC3" w:rsidRPr="00A05641">
        <w:rPr>
          <w:rFonts w:ascii="Aptos" w:hAnsi="Aptos"/>
        </w:rPr>
        <w:t xml:space="preserve">minus deductions) </w:t>
      </w:r>
      <w:r w:rsidR="007F2596" w:rsidRPr="00A05641">
        <w:rPr>
          <w:rFonts w:ascii="Aptos" w:hAnsi="Aptos"/>
        </w:rPr>
        <w:t>in 2022 wa</w:t>
      </w:r>
      <w:r w:rsidRPr="00A05641">
        <w:rPr>
          <w:rFonts w:ascii="Aptos" w:hAnsi="Aptos"/>
        </w:rPr>
        <w:t>s £</w:t>
      </w:r>
      <w:r w:rsidR="00767EFD" w:rsidRPr="00A05641">
        <w:rPr>
          <w:rFonts w:ascii="Aptos" w:eastAsiaTheme="minorHAnsi" w:hAnsi="Aptos" w:cstheme="minorBidi"/>
          <w:kern w:val="2"/>
          <w:lang w:eastAsia="en-US"/>
          <w14:ligatures w14:val="standardContextual"/>
        </w:rPr>
        <w:t>1,</w:t>
      </w:r>
      <w:r w:rsidR="004B1723" w:rsidRPr="00A05641">
        <w:rPr>
          <w:rFonts w:ascii="Aptos" w:eastAsiaTheme="minorHAnsi" w:hAnsi="Aptos" w:cstheme="minorBidi"/>
          <w:kern w:val="2"/>
          <w:lang w:eastAsia="en-US"/>
          <w14:ligatures w14:val="standardContextual"/>
        </w:rPr>
        <w:t>587</w:t>
      </w:r>
      <w:r w:rsidR="007E4D35" w:rsidRPr="00A05641">
        <w:rPr>
          <w:rFonts w:ascii="Aptos" w:eastAsiaTheme="minorHAnsi" w:hAnsi="Aptos" w:cstheme="minorBidi"/>
          <w:kern w:val="2"/>
          <w:lang w:eastAsia="en-US"/>
          <w14:ligatures w14:val="standardContextual"/>
        </w:rPr>
        <w:t>,</w:t>
      </w:r>
      <w:r w:rsidR="004B1723" w:rsidRPr="00A05641">
        <w:rPr>
          <w:rFonts w:ascii="Aptos" w:eastAsiaTheme="minorHAnsi" w:hAnsi="Aptos" w:cstheme="minorBidi"/>
          <w:kern w:val="2"/>
          <w:lang w:eastAsia="en-US"/>
          <w14:ligatures w14:val="standardContextual"/>
        </w:rPr>
        <w:t>630</w:t>
      </w:r>
      <w:r w:rsidR="00767EFD" w:rsidRPr="00A05641">
        <w:rPr>
          <w:rFonts w:ascii="Aptos" w:eastAsiaTheme="minorHAnsi" w:hAnsi="Aptos" w:cstheme="minorBidi"/>
          <w:kern w:val="2"/>
          <w:lang w:eastAsia="en-US"/>
          <w14:ligatures w14:val="standardContextual"/>
        </w:rPr>
        <w:t xml:space="preserve"> </w:t>
      </w:r>
      <w:r w:rsidRPr="00A05641">
        <w:rPr>
          <w:rFonts w:ascii="Aptos" w:hAnsi="Aptos"/>
        </w:rPr>
        <w:t>per year, which is equivalent to £</w:t>
      </w:r>
      <w:r w:rsidR="00F27139" w:rsidRPr="00A05641">
        <w:rPr>
          <w:rFonts w:ascii="Aptos" w:hAnsi="Aptos"/>
        </w:rPr>
        <w:t>1</w:t>
      </w:r>
      <w:r w:rsidR="007349E3">
        <w:rPr>
          <w:rFonts w:ascii="Aptos" w:hAnsi="Aptos"/>
        </w:rPr>
        <w:t>58</w:t>
      </w:r>
      <w:r w:rsidRPr="00A05641">
        <w:rPr>
          <w:rFonts w:ascii="Aptos" w:hAnsi="Aptos"/>
        </w:rPr>
        <w:t xml:space="preserve"> per </w:t>
      </w:r>
      <w:r w:rsidR="005C4D10" w:rsidRPr="00A05641">
        <w:rPr>
          <w:rFonts w:ascii="Aptos" w:hAnsi="Aptos"/>
        </w:rPr>
        <w:t xml:space="preserve">registered </w:t>
      </w:r>
      <w:r w:rsidRPr="00A05641">
        <w:rPr>
          <w:rFonts w:ascii="Aptos" w:hAnsi="Aptos"/>
        </w:rPr>
        <w:t>patient</w:t>
      </w:r>
      <w:r w:rsidR="00102734">
        <w:rPr>
          <w:rFonts w:ascii="Aptos" w:hAnsi="Aptos"/>
        </w:rPr>
        <w:t xml:space="preserve"> (see</w:t>
      </w:r>
      <w:r w:rsidR="00015E4C">
        <w:rPr>
          <w:rFonts w:ascii="Aptos" w:hAnsi="Aptos"/>
        </w:rPr>
        <w:t xml:space="preserve"> exclusion criteria </w:t>
      </w:r>
      <w:r w:rsidR="00102734">
        <w:rPr>
          <w:rFonts w:ascii="Aptos" w:hAnsi="Aptos"/>
        </w:rPr>
        <w:t>below</w:t>
      </w:r>
      <w:r w:rsidR="00015E4C">
        <w:rPr>
          <w:rFonts w:ascii="Aptos" w:hAnsi="Aptos"/>
        </w:rPr>
        <w:t xml:space="preserve"> for more information</w:t>
      </w:r>
      <w:r w:rsidR="00102734">
        <w:rPr>
          <w:rFonts w:ascii="Aptos" w:hAnsi="Aptos"/>
        </w:rPr>
        <w:t>)</w:t>
      </w:r>
      <w:r w:rsidR="00E234A4">
        <w:rPr>
          <w:rFonts w:ascii="Aptos" w:hAnsi="Aptos"/>
        </w:rPr>
        <w:t>.</w:t>
      </w:r>
    </w:p>
    <w:p w14:paraId="7DC82018" w14:textId="346C85BE" w:rsidR="005703A1" w:rsidRPr="00A05641" w:rsidRDefault="00287429" w:rsidP="005703A1">
      <w:pPr>
        <w:pStyle w:val="ListParagraph"/>
        <w:numPr>
          <w:ilvl w:val="0"/>
          <w:numId w:val="3"/>
        </w:numPr>
        <w:rPr>
          <w:rFonts w:ascii="Aptos" w:hAnsi="Aptos"/>
        </w:rPr>
      </w:pPr>
      <w:r w:rsidRPr="00A05641">
        <w:rPr>
          <w:rFonts w:ascii="Aptos" w:hAnsi="Aptos"/>
        </w:rPr>
        <w:t>Average p</w:t>
      </w:r>
      <w:r w:rsidR="00CE3CF2" w:rsidRPr="00A05641">
        <w:rPr>
          <w:rFonts w:ascii="Aptos" w:hAnsi="Aptos"/>
        </w:rPr>
        <w:t>ayments per practice have increased from</w:t>
      </w:r>
      <w:r w:rsidRPr="00A05641">
        <w:rPr>
          <w:rFonts w:ascii="Aptos" w:hAnsi="Aptos"/>
        </w:rPr>
        <w:t xml:space="preserve"> </w:t>
      </w:r>
      <w:r w:rsidR="00593C53">
        <w:rPr>
          <w:rFonts w:ascii="Aptos" w:hAnsi="Aptos"/>
        </w:rPr>
        <w:t>£</w:t>
      </w:r>
      <w:r w:rsidR="00593C53" w:rsidRPr="00593C53">
        <w:rPr>
          <w:rFonts w:ascii="Aptos" w:hAnsi="Aptos"/>
        </w:rPr>
        <w:t>993</w:t>
      </w:r>
      <w:r w:rsidR="00593C53">
        <w:rPr>
          <w:rFonts w:ascii="Aptos" w:hAnsi="Aptos"/>
        </w:rPr>
        <w:t>,</w:t>
      </w:r>
      <w:r w:rsidR="00593C53" w:rsidRPr="00593C53">
        <w:rPr>
          <w:rFonts w:ascii="Aptos" w:hAnsi="Aptos"/>
        </w:rPr>
        <w:t>29</w:t>
      </w:r>
      <w:r w:rsidR="00593C53">
        <w:rPr>
          <w:rFonts w:ascii="Aptos" w:hAnsi="Aptos"/>
        </w:rPr>
        <w:t xml:space="preserve">2 </w:t>
      </w:r>
      <w:r w:rsidRPr="00A05641">
        <w:rPr>
          <w:rFonts w:ascii="Aptos" w:hAnsi="Aptos"/>
        </w:rPr>
        <w:t>in</w:t>
      </w:r>
      <w:r w:rsidR="00CE3CF2" w:rsidRPr="00A05641">
        <w:rPr>
          <w:rFonts w:ascii="Aptos" w:hAnsi="Aptos"/>
        </w:rPr>
        <w:t xml:space="preserve"> 2016</w:t>
      </w:r>
      <w:r w:rsidR="00B12E45">
        <w:rPr>
          <w:rFonts w:ascii="Aptos" w:hAnsi="Aptos"/>
        </w:rPr>
        <w:t xml:space="preserve"> </w:t>
      </w:r>
      <w:r w:rsidR="000E5D73">
        <w:rPr>
          <w:rFonts w:ascii="Aptos" w:hAnsi="Aptos"/>
        </w:rPr>
        <w:t xml:space="preserve">to </w:t>
      </w:r>
      <w:r w:rsidR="000E5D73" w:rsidRPr="00A05641">
        <w:rPr>
          <w:rFonts w:ascii="Aptos" w:hAnsi="Aptos"/>
        </w:rPr>
        <w:t>£</w:t>
      </w:r>
      <w:r w:rsidR="000E5D73" w:rsidRPr="00A05641">
        <w:rPr>
          <w:rFonts w:ascii="Aptos" w:eastAsiaTheme="minorHAnsi" w:hAnsi="Aptos" w:cstheme="minorBidi"/>
          <w:kern w:val="2"/>
          <w:lang w:eastAsia="en-US"/>
          <w14:ligatures w14:val="standardContextual"/>
        </w:rPr>
        <w:t xml:space="preserve">1,587,630 </w:t>
      </w:r>
      <w:r w:rsidR="000E5D73">
        <w:rPr>
          <w:rFonts w:ascii="Aptos" w:eastAsiaTheme="minorHAnsi" w:hAnsi="Aptos" w:cstheme="minorBidi"/>
          <w:kern w:val="2"/>
          <w:lang w:eastAsia="en-US"/>
          <w14:ligatures w14:val="standardContextual"/>
        </w:rPr>
        <w:t>in 2022</w:t>
      </w:r>
      <w:r w:rsidR="0009156B">
        <w:rPr>
          <w:rFonts w:ascii="Aptos" w:eastAsiaTheme="minorHAnsi" w:hAnsi="Aptos" w:cstheme="minorBidi"/>
          <w:kern w:val="2"/>
          <w:lang w:eastAsia="en-US"/>
          <w14:ligatures w14:val="standardContextual"/>
        </w:rPr>
        <w:t xml:space="preserve"> (59.8%)</w:t>
      </w:r>
      <w:r w:rsidR="00CE3CF2" w:rsidRPr="00A05641">
        <w:rPr>
          <w:rFonts w:ascii="Aptos" w:hAnsi="Aptos"/>
        </w:rPr>
        <w:t>. This increase includes the COVID vaccination roll out and other contract change</w:t>
      </w:r>
      <w:r w:rsidR="00134C11">
        <w:rPr>
          <w:rFonts w:ascii="Aptos" w:hAnsi="Aptos"/>
        </w:rPr>
        <w:t>s</w:t>
      </w:r>
      <w:r w:rsidR="006A4004" w:rsidRPr="00A05641">
        <w:rPr>
          <w:rFonts w:ascii="Aptos" w:hAnsi="Aptos"/>
        </w:rPr>
        <w:t>.</w:t>
      </w:r>
    </w:p>
    <w:p w14:paraId="2D8A02A5" w14:textId="4D904B15" w:rsidR="003732AC" w:rsidRDefault="007A50C2" w:rsidP="00C80966">
      <w:pPr>
        <w:pStyle w:val="ListParagraph"/>
        <w:numPr>
          <w:ilvl w:val="1"/>
          <w:numId w:val="2"/>
        </w:numPr>
        <w:rPr>
          <w:rFonts w:ascii="Aptos" w:hAnsi="Aptos"/>
        </w:rPr>
      </w:pPr>
      <w:r w:rsidRPr="00A05641">
        <w:rPr>
          <w:rFonts w:ascii="Aptos" w:hAnsi="Aptos"/>
        </w:rPr>
        <w:t xml:space="preserve">Adjusting for </w:t>
      </w:r>
      <w:r w:rsidR="004B6E4E">
        <w:rPr>
          <w:rFonts w:ascii="Aptos" w:hAnsi="Aptos"/>
        </w:rPr>
        <w:t>inflation</w:t>
      </w:r>
      <w:r w:rsidRPr="00A05641">
        <w:rPr>
          <w:rFonts w:ascii="Aptos" w:hAnsi="Aptos"/>
        </w:rPr>
        <w:t xml:space="preserve">, the value of average payments per practice was £1,128,030 </w:t>
      </w:r>
      <w:r w:rsidR="00003ABF">
        <w:rPr>
          <w:rFonts w:ascii="Aptos" w:hAnsi="Aptos"/>
        </w:rPr>
        <w:t xml:space="preserve">in 2016 </w:t>
      </w:r>
      <w:r w:rsidRPr="00A05641">
        <w:rPr>
          <w:rFonts w:ascii="Aptos" w:hAnsi="Aptos"/>
        </w:rPr>
        <w:t>in real terms</w:t>
      </w:r>
      <w:r w:rsidR="003732AC">
        <w:rPr>
          <w:rFonts w:ascii="Aptos" w:hAnsi="Aptos"/>
        </w:rPr>
        <w:t xml:space="preserve">, representing an increase of </w:t>
      </w:r>
      <w:r w:rsidR="005A7B64">
        <w:rPr>
          <w:rFonts w:ascii="Aptos" w:hAnsi="Aptos"/>
        </w:rPr>
        <w:t>40.7%</w:t>
      </w:r>
      <w:r w:rsidR="008D0908">
        <w:rPr>
          <w:rFonts w:ascii="Aptos" w:hAnsi="Aptos"/>
        </w:rPr>
        <w:t>.</w:t>
      </w:r>
    </w:p>
    <w:p w14:paraId="32967DF8" w14:textId="3D74CD35" w:rsidR="00EA33F2" w:rsidRPr="00A05641" w:rsidRDefault="00764B06" w:rsidP="007A50C2">
      <w:pPr>
        <w:pStyle w:val="ListParagraph"/>
        <w:numPr>
          <w:ilvl w:val="1"/>
          <w:numId w:val="2"/>
        </w:numPr>
        <w:rPr>
          <w:rFonts w:ascii="Aptos" w:hAnsi="Aptos"/>
        </w:rPr>
      </w:pPr>
      <w:r w:rsidRPr="53683C89">
        <w:rPr>
          <w:rFonts w:ascii="Aptos" w:hAnsi="Aptos"/>
        </w:rPr>
        <w:lastRenderedPageBreak/>
        <w:t>Excluding COVID payments and i</w:t>
      </w:r>
      <w:r w:rsidR="00964F19" w:rsidRPr="53683C89">
        <w:rPr>
          <w:rFonts w:ascii="Aptos" w:hAnsi="Aptos"/>
        </w:rPr>
        <w:t xml:space="preserve">n real </w:t>
      </w:r>
      <w:r w:rsidR="008B6ACF" w:rsidRPr="53683C89">
        <w:rPr>
          <w:rFonts w:ascii="Aptos" w:hAnsi="Aptos"/>
        </w:rPr>
        <w:t>terms, p</w:t>
      </w:r>
      <w:r w:rsidR="000030F5" w:rsidRPr="53683C89">
        <w:rPr>
          <w:rFonts w:ascii="Aptos" w:hAnsi="Aptos"/>
        </w:rPr>
        <w:t>ractices received £</w:t>
      </w:r>
      <w:r w:rsidR="00EF44EF" w:rsidRPr="53683C89">
        <w:rPr>
          <w:rFonts w:ascii="Aptos" w:hAnsi="Aptos"/>
        </w:rPr>
        <w:t>1,128,030</w:t>
      </w:r>
      <w:r w:rsidR="000030F5" w:rsidRPr="53683C89">
        <w:rPr>
          <w:rFonts w:ascii="Aptos" w:hAnsi="Aptos"/>
        </w:rPr>
        <w:t xml:space="preserve"> in 2016 and £</w:t>
      </w:r>
      <w:r w:rsidR="00EF44EF" w:rsidRPr="53683C89">
        <w:rPr>
          <w:rFonts w:ascii="Aptos" w:hAnsi="Aptos"/>
        </w:rPr>
        <w:t>1</w:t>
      </w:r>
      <w:r w:rsidR="000030F5" w:rsidRPr="53683C89">
        <w:rPr>
          <w:rFonts w:ascii="Aptos" w:hAnsi="Aptos"/>
        </w:rPr>
        <w:t>,</w:t>
      </w:r>
      <w:r w:rsidR="00EF44EF" w:rsidRPr="53683C89">
        <w:rPr>
          <w:rFonts w:ascii="Aptos" w:hAnsi="Aptos"/>
        </w:rPr>
        <w:t>375</w:t>
      </w:r>
      <w:r w:rsidR="000030F5" w:rsidRPr="53683C89">
        <w:rPr>
          <w:rFonts w:ascii="Aptos" w:hAnsi="Aptos"/>
        </w:rPr>
        <w:t>,</w:t>
      </w:r>
      <w:r w:rsidR="00EF44EF" w:rsidRPr="53683C89">
        <w:rPr>
          <w:rFonts w:ascii="Aptos" w:hAnsi="Aptos"/>
        </w:rPr>
        <w:t>388</w:t>
      </w:r>
      <w:r w:rsidR="00A4045B" w:rsidRPr="53683C89">
        <w:rPr>
          <w:rFonts w:ascii="Aptos" w:hAnsi="Aptos"/>
        </w:rPr>
        <w:t xml:space="preserve"> in 20</w:t>
      </w:r>
      <w:r w:rsidR="00D31F60" w:rsidRPr="53683C89">
        <w:rPr>
          <w:rFonts w:ascii="Aptos" w:hAnsi="Aptos"/>
        </w:rPr>
        <w:t>22</w:t>
      </w:r>
      <w:r w:rsidR="006A1B8C" w:rsidRPr="53683C89">
        <w:rPr>
          <w:rFonts w:ascii="Aptos" w:hAnsi="Aptos"/>
        </w:rPr>
        <w:t xml:space="preserve">, </w:t>
      </w:r>
      <w:r w:rsidR="000030F5" w:rsidRPr="53683C89">
        <w:rPr>
          <w:rFonts w:ascii="Aptos" w:hAnsi="Aptos"/>
        </w:rPr>
        <w:t xml:space="preserve">representing </w:t>
      </w:r>
      <w:r w:rsidR="00A4045B" w:rsidRPr="53683C89">
        <w:rPr>
          <w:rFonts w:ascii="Aptos" w:hAnsi="Aptos"/>
        </w:rPr>
        <w:t xml:space="preserve">an </w:t>
      </w:r>
      <w:r w:rsidR="00F21A4D" w:rsidRPr="53683C89">
        <w:rPr>
          <w:rFonts w:ascii="Aptos" w:hAnsi="Aptos"/>
        </w:rPr>
        <w:t xml:space="preserve">average </w:t>
      </w:r>
      <w:r w:rsidR="000030F5" w:rsidRPr="53683C89">
        <w:rPr>
          <w:rFonts w:ascii="Aptos" w:hAnsi="Aptos"/>
        </w:rPr>
        <w:t>increase of</w:t>
      </w:r>
      <w:r w:rsidR="00A4045B" w:rsidRPr="53683C89">
        <w:rPr>
          <w:rFonts w:ascii="Aptos" w:hAnsi="Aptos"/>
        </w:rPr>
        <w:t xml:space="preserve"> £247,358</w:t>
      </w:r>
      <w:r w:rsidR="005A4FD7" w:rsidRPr="53683C89">
        <w:rPr>
          <w:rFonts w:ascii="Aptos" w:hAnsi="Aptos"/>
        </w:rPr>
        <w:t xml:space="preserve"> (22%)</w:t>
      </w:r>
      <w:r w:rsidR="00A4045B" w:rsidRPr="53683C89">
        <w:rPr>
          <w:rFonts w:ascii="Aptos" w:hAnsi="Aptos"/>
        </w:rPr>
        <w:t xml:space="preserve"> </w:t>
      </w:r>
      <w:r w:rsidR="0009390F" w:rsidRPr="53683C89">
        <w:rPr>
          <w:rFonts w:ascii="Aptos" w:hAnsi="Aptos"/>
        </w:rPr>
        <w:t>per practice</w:t>
      </w:r>
      <w:commentRangeStart w:id="9"/>
      <w:commentRangeStart w:id="10"/>
      <w:r w:rsidR="00046109" w:rsidRPr="53683C89">
        <w:rPr>
          <w:rFonts w:ascii="Aptos" w:hAnsi="Aptos"/>
        </w:rPr>
        <w:t>.</w:t>
      </w:r>
      <w:commentRangeEnd w:id="9"/>
      <w:r>
        <w:rPr>
          <w:rStyle w:val="CommentReference"/>
        </w:rPr>
        <w:commentReference w:id="9"/>
      </w:r>
      <w:commentRangeEnd w:id="10"/>
      <w:r>
        <w:rPr>
          <w:rStyle w:val="CommentReference"/>
        </w:rPr>
        <w:commentReference w:id="10"/>
      </w:r>
    </w:p>
    <w:p w14:paraId="00AA0A2E" w14:textId="609BEEF4" w:rsidR="004A41FE" w:rsidRDefault="00CE3CF2" w:rsidP="004A41FE">
      <w:pPr>
        <w:pStyle w:val="ListParagraph"/>
        <w:numPr>
          <w:ilvl w:val="0"/>
          <w:numId w:val="2"/>
        </w:numPr>
        <w:rPr>
          <w:rFonts w:ascii="Aptos" w:hAnsi="Aptos"/>
        </w:rPr>
      </w:pPr>
      <w:r w:rsidRPr="00A05641">
        <w:rPr>
          <w:rFonts w:ascii="Aptos" w:hAnsi="Aptos"/>
        </w:rPr>
        <w:t xml:space="preserve">The number of partners has decreased. In 2016 there were </w:t>
      </w:r>
      <w:r w:rsidR="00323584" w:rsidRPr="00A05641">
        <w:rPr>
          <w:rFonts w:ascii="Aptos" w:hAnsi="Aptos"/>
        </w:rPr>
        <w:t>23</w:t>
      </w:r>
      <w:r w:rsidR="00681DFD" w:rsidRPr="00A05641">
        <w:rPr>
          <w:rFonts w:ascii="Aptos" w:hAnsi="Aptos"/>
        </w:rPr>
        <w:t>,</w:t>
      </w:r>
      <w:r w:rsidR="00DE30A8">
        <w:rPr>
          <w:rFonts w:ascii="Aptos" w:hAnsi="Aptos"/>
        </w:rPr>
        <w:t>7</w:t>
      </w:r>
      <w:r w:rsidR="00323584" w:rsidRPr="00A05641">
        <w:rPr>
          <w:rFonts w:ascii="Aptos" w:hAnsi="Aptos"/>
        </w:rPr>
        <w:t>86</w:t>
      </w:r>
      <w:r w:rsidRPr="00A05641">
        <w:rPr>
          <w:rFonts w:ascii="Aptos" w:hAnsi="Aptos"/>
        </w:rPr>
        <w:t xml:space="preserve"> partners</w:t>
      </w:r>
      <w:r w:rsidR="00DE30A8">
        <w:rPr>
          <w:rFonts w:ascii="Aptos" w:hAnsi="Aptos"/>
        </w:rPr>
        <w:t xml:space="preserve"> (including nurse and administrative partners)</w:t>
      </w:r>
      <w:r w:rsidRPr="00A05641">
        <w:rPr>
          <w:rFonts w:ascii="Aptos" w:hAnsi="Aptos"/>
        </w:rPr>
        <w:t xml:space="preserve">, but in 2022 there were </w:t>
      </w:r>
      <w:r w:rsidR="00797623">
        <w:rPr>
          <w:rFonts w:ascii="Aptos" w:hAnsi="Aptos"/>
        </w:rPr>
        <w:t>20</w:t>
      </w:r>
      <w:r w:rsidR="006C423E" w:rsidRPr="00A05641">
        <w:rPr>
          <w:rFonts w:ascii="Aptos" w:hAnsi="Aptos"/>
        </w:rPr>
        <w:t>,</w:t>
      </w:r>
      <w:r w:rsidR="00797623">
        <w:rPr>
          <w:rFonts w:ascii="Aptos" w:hAnsi="Aptos"/>
        </w:rPr>
        <w:t>248</w:t>
      </w:r>
      <w:r w:rsidR="006C423E" w:rsidRPr="00A05641">
        <w:rPr>
          <w:rFonts w:ascii="Aptos" w:hAnsi="Aptos"/>
        </w:rPr>
        <w:t xml:space="preserve"> </w:t>
      </w:r>
      <w:r w:rsidRPr="00A05641">
        <w:rPr>
          <w:rFonts w:ascii="Aptos" w:hAnsi="Aptos"/>
        </w:rPr>
        <w:t>(</w:t>
      </w:r>
      <w:r w:rsidR="006114D2">
        <w:rPr>
          <w:rFonts w:ascii="Aptos" w:hAnsi="Aptos"/>
        </w:rPr>
        <w:t>14.9</w:t>
      </w:r>
      <w:r w:rsidRPr="00A05641">
        <w:rPr>
          <w:rFonts w:ascii="Aptos" w:hAnsi="Aptos"/>
        </w:rPr>
        <w:t>% drop).</w:t>
      </w:r>
    </w:p>
    <w:p w14:paraId="31BE8861" w14:textId="1E052D5D" w:rsidR="003F1C07" w:rsidRDefault="003070C5" w:rsidP="003F1C07">
      <w:pPr>
        <w:pStyle w:val="ListParagraph"/>
        <w:numPr>
          <w:ilvl w:val="1"/>
          <w:numId w:val="2"/>
        </w:numPr>
        <w:rPr>
          <w:rFonts w:ascii="Aptos" w:hAnsi="Aptos"/>
        </w:rPr>
      </w:pPr>
      <w:r>
        <w:rPr>
          <w:rFonts w:ascii="Aptos" w:hAnsi="Aptos"/>
        </w:rPr>
        <w:t>T</w:t>
      </w:r>
      <w:r w:rsidR="00256DAB">
        <w:rPr>
          <w:rFonts w:ascii="Aptos" w:hAnsi="Aptos"/>
        </w:rPr>
        <w:t>he average</w:t>
      </w:r>
      <w:r w:rsidR="00A916F3">
        <w:rPr>
          <w:rFonts w:ascii="Aptos" w:hAnsi="Aptos"/>
        </w:rPr>
        <w:t xml:space="preserve"> number of partners per practice </w:t>
      </w:r>
      <w:r>
        <w:rPr>
          <w:rFonts w:ascii="Aptos" w:hAnsi="Aptos"/>
        </w:rPr>
        <w:t xml:space="preserve">has declined from </w:t>
      </w:r>
      <w:r w:rsidR="00B521BB">
        <w:rPr>
          <w:rFonts w:ascii="Aptos" w:hAnsi="Aptos"/>
        </w:rPr>
        <w:t>3.46 in 2016 to 3.43 in 2022.</w:t>
      </w:r>
    </w:p>
    <w:p w14:paraId="7F16BD03" w14:textId="735DD198" w:rsidR="00462EFB" w:rsidRPr="003F1C07" w:rsidRDefault="003F1C07" w:rsidP="003F1C07">
      <w:pPr>
        <w:rPr>
          <w:rFonts w:ascii="Aptos" w:hAnsi="Aptos"/>
        </w:rPr>
      </w:pPr>
      <w:r w:rsidRPr="003F1C07">
        <w:rPr>
          <w:noProof/>
        </w:rPr>
        <w:drawing>
          <wp:inline distT="0" distB="0" distL="0" distR="0" wp14:anchorId="713EA2BC" wp14:editId="48452157">
            <wp:extent cx="4368800" cy="6553200"/>
            <wp:effectExtent l="0" t="0" r="0" b="0"/>
            <wp:docPr id="204511789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17892" name="Picture 1" descr="A graph of a graph&#10;&#10;Description automatically generated"/>
                    <pic:cNvPicPr/>
                  </pic:nvPicPr>
                  <pic:blipFill>
                    <a:blip r:embed="rId18"/>
                    <a:stretch>
                      <a:fillRect/>
                    </a:stretch>
                  </pic:blipFill>
                  <pic:spPr>
                    <a:xfrm>
                      <a:off x="0" y="0"/>
                      <a:ext cx="4369369" cy="6554054"/>
                    </a:xfrm>
                    <a:prstGeom prst="rect">
                      <a:avLst/>
                    </a:prstGeom>
                  </pic:spPr>
                </pic:pic>
              </a:graphicData>
            </a:graphic>
          </wp:inline>
        </w:drawing>
      </w:r>
    </w:p>
    <w:p w14:paraId="76FBF419" w14:textId="4C4FF516" w:rsidR="00226D96" w:rsidRPr="0011532D" w:rsidRDefault="00595A4A" w:rsidP="00DA555C">
      <w:pPr>
        <w:pStyle w:val="ListParagraph"/>
        <w:numPr>
          <w:ilvl w:val="0"/>
          <w:numId w:val="2"/>
        </w:numPr>
        <w:rPr>
          <w:rFonts w:ascii="Aptos" w:eastAsiaTheme="minorHAnsi" w:hAnsi="Aptos" w:cstheme="minorBidi"/>
          <w:kern w:val="2"/>
          <w:lang w:eastAsia="en-US"/>
          <w14:ligatures w14:val="standardContextual"/>
        </w:rPr>
      </w:pPr>
      <w:r w:rsidRPr="00A05641">
        <w:rPr>
          <w:rFonts w:ascii="Aptos" w:eastAsiaTheme="minorHAnsi" w:hAnsi="Aptos" w:cstheme="minorBidi"/>
          <w:kern w:val="2"/>
          <w:lang w:eastAsia="en-US"/>
          <w14:ligatures w14:val="standardContextual"/>
        </w:rPr>
        <w:t>As a result</w:t>
      </w:r>
      <w:r w:rsidR="00D975FE" w:rsidRPr="00A05641">
        <w:rPr>
          <w:rFonts w:ascii="Aptos" w:eastAsiaTheme="minorHAnsi" w:hAnsi="Aptos" w:cstheme="minorBidi"/>
          <w:kern w:val="2"/>
          <w:lang w:eastAsia="en-US"/>
          <w14:ligatures w14:val="standardContextual"/>
        </w:rPr>
        <w:t xml:space="preserve"> of the fall in the number in partners and increase in funding</w:t>
      </w:r>
      <w:r w:rsidRPr="00A05641">
        <w:rPr>
          <w:rFonts w:ascii="Aptos" w:eastAsiaTheme="minorHAnsi" w:hAnsi="Aptos" w:cstheme="minorBidi"/>
          <w:kern w:val="2"/>
          <w:lang w:eastAsia="en-US"/>
          <w14:ligatures w14:val="standardContextual"/>
        </w:rPr>
        <w:t xml:space="preserve">, </w:t>
      </w:r>
      <w:r w:rsidR="00CE3CF2" w:rsidRPr="00A05641">
        <w:rPr>
          <w:rFonts w:ascii="Aptos" w:eastAsiaTheme="minorHAnsi" w:hAnsi="Aptos" w:cstheme="minorBidi"/>
          <w:kern w:val="2"/>
          <w:lang w:eastAsia="en-US"/>
          <w14:ligatures w14:val="standardContextual"/>
        </w:rPr>
        <w:t>the average</w:t>
      </w:r>
      <w:r w:rsidR="00F7171C">
        <w:rPr>
          <w:rFonts w:ascii="Aptos" w:eastAsiaTheme="minorHAnsi" w:hAnsi="Aptos" w:cstheme="minorBidi"/>
          <w:kern w:val="2"/>
          <w:lang w:eastAsia="en-US"/>
          <w14:ligatures w14:val="standardContextual"/>
        </w:rPr>
        <w:t xml:space="preserve"> NHS</w:t>
      </w:r>
      <w:r w:rsidR="00CE3CF2" w:rsidRPr="00A05641">
        <w:rPr>
          <w:rFonts w:ascii="Aptos" w:eastAsiaTheme="minorHAnsi" w:hAnsi="Aptos" w:cstheme="minorBidi"/>
          <w:kern w:val="2"/>
          <w:lang w:eastAsia="en-US"/>
          <w14:ligatures w14:val="standardContextual"/>
        </w:rPr>
        <w:t xml:space="preserve"> </w:t>
      </w:r>
      <w:r w:rsidR="00D055B0" w:rsidRPr="00B01F53">
        <w:rPr>
          <w:rFonts w:ascii="Aptos" w:eastAsiaTheme="minorHAnsi" w:hAnsi="Aptos" w:cstheme="minorBidi"/>
          <w:kern w:val="2"/>
          <w:lang w:eastAsia="en-US"/>
          <w14:ligatures w14:val="standardContextual"/>
        </w:rPr>
        <w:t>payments</w:t>
      </w:r>
      <w:r w:rsidR="00F70AA5">
        <w:rPr>
          <w:rFonts w:ascii="Aptos" w:eastAsiaTheme="minorHAnsi" w:hAnsi="Aptos" w:cstheme="minorBidi"/>
          <w:kern w:val="2"/>
          <w:lang w:eastAsia="en-US"/>
          <w14:ligatures w14:val="standardContextual"/>
        </w:rPr>
        <w:t xml:space="preserve"> to each practice</w:t>
      </w:r>
      <w:r w:rsidR="00CE3CF2" w:rsidRPr="00B01F53">
        <w:rPr>
          <w:rFonts w:ascii="Aptos" w:eastAsiaTheme="minorHAnsi" w:hAnsi="Aptos" w:cstheme="minorBidi"/>
          <w:kern w:val="2"/>
          <w:lang w:eastAsia="en-US"/>
          <w14:ligatures w14:val="standardContextual"/>
        </w:rPr>
        <w:t xml:space="preserve"> </w:t>
      </w:r>
      <w:r w:rsidR="00CE3CF2" w:rsidRPr="00006525">
        <w:rPr>
          <w:rFonts w:ascii="Aptos" w:eastAsiaTheme="minorHAnsi" w:hAnsi="Aptos" w:cstheme="minorBidi"/>
          <w:b/>
          <w:bCs/>
          <w:kern w:val="2"/>
          <w:lang w:eastAsia="en-US"/>
          <w14:ligatures w14:val="standardContextual"/>
        </w:rPr>
        <w:t>per partner</w:t>
      </w:r>
      <w:r w:rsidR="00D724D4" w:rsidRPr="00A05641">
        <w:rPr>
          <w:rFonts w:ascii="Aptos" w:eastAsiaTheme="minorHAnsi" w:hAnsi="Aptos" w:cstheme="minorBidi"/>
          <w:kern w:val="2"/>
          <w:lang w:eastAsia="en-US"/>
          <w14:ligatures w14:val="standardContextual"/>
        </w:rPr>
        <w:t xml:space="preserve"> </w:t>
      </w:r>
      <w:r w:rsidR="001B7880" w:rsidRPr="00A05641">
        <w:rPr>
          <w:rFonts w:ascii="Aptos" w:eastAsiaTheme="minorHAnsi" w:hAnsi="Aptos" w:cstheme="minorBidi"/>
          <w:kern w:val="2"/>
          <w:lang w:eastAsia="en-US"/>
          <w14:ligatures w14:val="standardContextual"/>
        </w:rPr>
        <w:t>have</w:t>
      </w:r>
      <w:r w:rsidR="00CE3CF2" w:rsidRPr="00A05641">
        <w:rPr>
          <w:rFonts w:ascii="Aptos" w:eastAsiaTheme="minorHAnsi" w:hAnsi="Aptos" w:cstheme="minorBidi"/>
          <w:kern w:val="2"/>
          <w:lang w:eastAsia="en-US"/>
          <w14:ligatures w14:val="standardContextual"/>
        </w:rPr>
        <w:t xml:space="preserve"> increased</w:t>
      </w:r>
      <w:r w:rsidR="00D975FE" w:rsidRPr="00A05641">
        <w:rPr>
          <w:rFonts w:ascii="Aptos" w:eastAsiaTheme="minorHAnsi" w:hAnsi="Aptos" w:cstheme="minorBidi"/>
          <w:kern w:val="2"/>
          <w:lang w:eastAsia="en-US"/>
          <w14:ligatures w14:val="standardContextual"/>
        </w:rPr>
        <w:t xml:space="preserve"> from </w:t>
      </w:r>
      <w:r w:rsidR="009A2B5C">
        <w:rPr>
          <w:rFonts w:ascii="Aptos" w:eastAsiaTheme="minorHAnsi" w:hAnsi="Aptos" w:cstheme="minorBidi"/>
          <w:kern w:val="2"/>
          <w:lang w:eastAsia="en-US"/>
          <w14:ligatures w14:val="standardContextual"/>
        </w:rPr>
        <w:t>£</w:t>
      </w:r>
      <w:r w:rsidR="009A2B5C" w:rsidRPr="009A2B5C">
        <w:rPr>
          <w:rFonts w:ascii="Aptos" w:eastAsiaTheme="minorHAnsi" w:hAnsi="Aptos" w:cstheme="minorBidi"/>
          <w:kern w:val="2"/>
          <w:lang w:eastAsia="en-US"/>
          <w14:ligatures w14:val="standardContextual"/>
        </w:rPr>
        <w:t>336</w:t>
      </w:r>
      <w:r w:rsidR="009A2B5C">
        <w:rPr>
          <w:rFonts w:ascii="Aptos" w:eastAsiaTheme="minorHAnsi" w:hAnsi="Aptos" w:cstheme="minorBidi"/>
          <w:kern w:val="2"/>
          <w:lang w:eastAsia="en-US"/>
          <w14:ligatures w14:val="standardContextual"/>
        </w:rPr>
        <w:t>,</w:t>
      </w:r>
      <w:r w:rsidR="009A2B5C" w:rsidRPr="009A2B5C">
        <w:rPr>
          <w:rFonts w:ascii="Aptos" w:eastAsiaTheme="minorHAnsi" w:hAnsi="Aptos" w:cstheme="minorBidi"/>
          <w:kern w:val="2"/>
          <w:lang w:eastAsia="en-US"/>
          <w14:ligatures w14:val="standardContextual"/>
        </w:rPr>
        <w:t>76</w:t>
      </w:r>
      <w:r w:rsidR="009A2B5C">
        <w:rPr>
          <w:rFonts w:ascii="Aptos" w:eastAsiaTheme="minorHAnsi" w:hAnsi="Aptos" w:cstheme="minorBidi"/>
          <w:kern w:val="2"/>
          <w:lang w:eastAsia="en-US"/>
          <w14:ligatures w14:val="standardContextual"/>
        </w:rPr>
        <w:t xml:space="preserve">6 </w:t>
      </w:r>
      <w:r w:rsidR="00C00ABF">
        <w:rPr>
          <w:rFonts w:ascii="Aptos" w:eastAsiaTheme="minorHAnsi" w:hAnsi="Aptos" w:cstheme="minorBidi"/>
          <w:kern w:val="2"/>
          <w:lang w:eastAsia="en-US"/>
          <w14:ligatures w14:val="standardContextual"/>
        </w:rPr>
        <w:t>in 2016</w:t>
      </w:r>
      <w:r w:rsidR="0011532D">
        <w:rPr>
          <w:rFonts w:ascii="Aptos" w:eastAsiaTheme="minorHAnsi" w:hAnsi="Aptos" w:cstheme="minorBidi"/>
          <w:kern w:val="2"/>
          <w:lang w:eastAsia="en-US"/>
          <w14:ligatures w14:val="standardContextual"/>
        </w:rPr>
        <w:t xml:space="preserve"> </w:t>
      </w:r>
      <w:r w:rsidR="00757AA1" w:rsidRPr="0011532D">
        <w:rPr>
          <w:rFonts w:ascii="Aptos" w:hAnsi="Aptos"/>
        </w:rPr>
        <w:t xml:space="preserve">to </w:t>
      </w:r>
      <w:r w:rsidR="00023A96" w:rsidRPr="0011532D">
        <w:rPr>
          <w:rFonts w:ascii="Aptos" w:hAnsi="Aptos"/>
        </w:rPr>
        <w:t>£</w:t>
      </w:r>
      <w:r w:rsidR="00632067" w:rsidRPr="00632067">
        <w:rPr>
          <w:rFonts w:ascii="Aptos" w:hAnsi="Aptos"/>
        </w:rPr>
        <w:t>5</w:t>
      </w:r>
      <w:r w:rsidR="006F7201">
        <w:rPr>
          <w:rFonts w:ascii="Aptos" w:hAnsi="Aptos"/>
        </w:rPr>
        <w:t xml:space="preserve">81,364 </w:t>
      </w:r>
      <w:r w:rsidR="004A5F9A">
        <w:rPr>
          <w:rFonts w:ascii="Aptos" w:hAnsi="Aptos"/>
        </w:rPr>
        <w:t>in 2022</w:t>
      </w:r>
      <w:r w:rsidR="009E0E18">
        <w:rPr>
          <w:rFonts w:ascii="Aptos" w:hAnsi="Aptos"/>
        </w:rPr>
        <w:t xml:space="preserve"> (72.6%)</w:t>
      </w:r>
      <w:r w:rsidR="00234655">
        <w:rPr>
          <w:rFonts w:ascii="Aptos" w:hAnsi="Aptos"/>
        </w:rPr>
        <w:t>,</w:t>
      </w:r>
      <w:r w:rsidR="00C63622">
        <w:rPr>
          <w:rFonts w:ascii="Aptos" w:hAnsi="Aptos"/>
        </w:rPr>
        <w:t xml:space="preserve"> including COVID- and PCN-related payments</w:t>
      </w:r>
      <w:r w:rsidR="003F0F38">
        <w:rPr>
          <w:rFonts w:ascii="Aptos" w:hAnsi="Aptos"/>
          <w:vertAlign w:val="superscript"/>
        </w:rPr>
        <w:t>6</w:t>
      </w:r>
      <w:r w:rsidR="003D5198" w:rsidRPr="0011532D">
        <w:rPr>
          <w:rFonts w:ascii="Aptos" w:hAnsi="Aptos"/>
        </w:rPr>
        <w:t>.</w:t>
      </w:r>
    </w:p>
    <w:p w14:paraId="4C40AC83" w14:textId="77777777" w:rsidR="00432D3D" w:rsidRPr="00482A4B" w:rsidRDefault="00432D3D" w:rsidP="00432D3D">
      <w:pPr>
        <w:pStyle w:val="ListParagraph"/>
        <w:numPr>
          <w:ilvl w:val="1"/>
          <w:numId w:val="2"/>
        </w:numPr>
        <w:rPr>
          <w:rFonts w:ascii="Aptos" w:hAnsi="Aptos"/>
        </w:rPr>
      </w:pPr>
      <w:r>
        <w:rPr>
          <w:rFonts w:ascii="Aptos" w:hAnsi="Aptos"/>
        </w:rPr>
        <w:lastRenderedPageBreak/>
        <w:t xml:space="preserve">Excluding COVID and PCN payments, practices received £508,282 per partner in in NHS payments in 2022 </w:t>
      </w:r>
      <w:r w:rsidRPr="00A05641">
        <w:rPr>
          <w:rFonts w:ascii="Aptos" w:hAnsi="Aptos"/>
        </w:rPr>
        <w:t>(</w:t>
      </w:r>
      <w:r>
        <w:rPr>
          <w:rFonts w:ascii="Aptos" w:hAnsi="Aptos"/>
        </w:rPr>
        <w:t xml:space="preserve">representing </w:t>
      </w:r>
      <w:r w:rsidRPr="00A05641">
        <w:rPr>
          <w:rFonts w:ascii="Aptos" w:hAnsi="Aptos"/>
        </w:rPr>
        <w:t>£7</w:t>
      </w:r>
      <w:r>
        <w:rPr>
          <w:rFonts w:ascii="Aptos" w:hAnsi="Aptos"/>
        </w:rPr>
        <w:t>3</w:t>
      </w:r>
      <w:r w:rsidRPr="00A05641">
        <w:rPr>
          <w:rFonts w:ascii="Aptos" w:hAnsi="Aptos"/>
        </w:rPr>
        <w:t>,</w:t>
      </w:r>
      <w:r>
        <w:rPr>
          <w:rFonts w:ascii="Aptos" w:hAnsi="Aptos"/>
        </w:rPr>
        <w:t>082</w:t>
      </w:r>
      <w:r w:rsidRPr="00A05641">
        <w:rPr>
          <w:rFonts w:ascii="Aptos" w:hAnsi="Aptos"/>
        </w:rPr>
        <w:t xml:space="preserve"> per partner</w:t>
      </w:r>
      <w:r>
        <w:rPr>
          <w:rFonts w:ascii="Aptos" w:hAnsi="Aptos"/>
        </w:rPr>
        <w:t xml:space="preserve"> for COVID-related services and PCN payments)</w:t>
      </w:r>
    </w:p>
    <w:p w14:paraId="48201B03" w14:textId="43510AD6" w:rsidR="0011532D" w:rsidRPr="0011532D" w:rsidRDefault="00CE2CB7" w:rsidP="0011532D">
      <w:pPr>
        <w:pStyle w:val="ListParagraph"/>
        <w:numPr>
          <w:ilvl w:val="1"/>
          <w:numId w:val="2"/>
        </w:numPr>
        <w:rPr>
          <w:rFonts w:ascii="Aptos" w:hAnsi="Aptos"/>
        </w:rPr>
      </w:pPr>
      <w:r w:rsidRPr="00A05641">
        <w:rPr>
          <w:rFonts w:ascii="Aptos" w:hAnsi="Aptos"/>
        </w:rPr>
        <w:t xml:space="preserve">Adjusting for inflation, </w:t>
      </w:r>
      <w:r w:rsidR="00583805">
        <w:rPr>
          <w:rFonts w:ascii="Aptos" w:hAnsi="Aptos"/>
        </w:rPr>
        <w:t>the payments per partner were</w:t>
      </w:r>
      <w:r w:rsidR="00583805" w:rsidRPr="00E5423E">
        <w:rPr>
          <w:rFonts w:ascii="Aptos" w:hAnsi="Aptos"/>
          <w:color w:val="000000" w:themeColor="text1"/>
        </w:rPr>
        <w:t xml:space="preserve"> £</w:t>
      </w:r>
      <w:r w:rsidR="00E5423E" w:rsidRPr="00E5423E">
        <w:rPr>
          <w:rFonts w:ascii="Aptos" w:hAnsi="Aptos"/>
          <w:color w:val="000000" w:themeColor="text1"/>
        </w:rPr>
        <w:t xml:space="preserve">404,119 </w:t>
      </w:r>
      <w:r w:rsidR="00583805">
        <w:rPr>
          <w:rFonts w:ascii="Aptos" w:hAnsi="Aptos"/>
        </w:rPr>
        <w:t>in 20</w:t>
      </w:r>
      <w:r w:rsidR="008E4A1B">
        <w:rPr>
          <w:rFonts w:ascii="Aptos" w:hAnsi="Aptos"/>
        </w:rPr>
        <w:t>16</w:t>
      </w:r>
      <w:r w:rsidR="00661C21">
        <w:rPr>
          <w:rFonts w:ascii="Aptos" w:hAnsi="Aptos"/>
        </w:rPr>
        <w:t xml:space="preserve">, representing an increase of </w:t>
      </w:r>
      <w:r w:rsidR="003F08BA">
        <w:rPr>
          <w:rFonts w:ascii="Aptos" w:hAnsi="Aptos"/>
        </w:rPr>
        <w:t>43.9%</w:t>
      </w:r>
      <w:r w:rsidR="00AF2736">
        <w:rPr>
          <w:rFonts w:ascii="Aptos" w:hAnsi="Aptos"/>
        </w:rPr>
        <w:t xml:space="preserve"> in </w:t>
      </w:r>
      <w:r w:rsidR="00351E03">
        <w:rPr>
          <w:rFonts w:ascii="Aptos" w:hAnsi="Aptos"/>
        </w:rPr>
        <w:t>2022 in</w:t>
      </w:r>
      <w:r w:rsidR="00AF2736">
        <w:rPr>
          <w:rFonts w:ascii="Aptos" w:hAnsi="Aptos"/>
        </w:rPr>
        <w:t xml:space="preserve"> payments per partner.</w:t>
      </w:r>
    </w:p>
    <w:p w14:paraId="59A28584" w14:textId="6FD100A0" w:rsidR="00AD17BF" w:rsidRPr="00A53AFC" w:rsidRDefault="00432D3D" w:rsidP="00BD3901">
      <w:pPr>
        <w:pStyle w:val="ListParagraph"/>
        <w:numPr>
          <w:ilvl w:val="1"/>
          <w:numId w:val="2"/>
        </w:numPr>
        <w:rPr>
          <w:rFonts w:ascii="Aptos" w:hAnsi="Aptos"/>
        </w:rPr>
      </w:pPr>
      <w:r>
        <w:rPr>
          <w:rFonts w:ascii="Aptos" w:eastAsiaTheme="minorHAnsi" w:hAnsi="Aptos" w:cstheme="minorBidi"/>
          <w:kern w:val="2"/>
          <w:lang w:eastAsia="en-US"/>
          <w14:ligatures w14:val="standardContextual"/>
        </w:rPr>
        <w:t>E</w:t>
      </w:r>
      <w:commentRangeStart w:id="11"/>
      <w:r>
        <w:rPr>
          <w:rFonts w:ascii="Aptos" w:eastAsiaTheme="minorHAnsi" w:hAnsi="Aptos" w:cstheme="minorBidi"/>
          <w:kern w:val="2"/>
          <w:lang w:eastAsia="en-US"/>
          <w14:ligatures w14:val="standardContextual"/>
        </w:rPr>
        <w:t xml:space="preserve">xcluding COVID </w:t>
      </w:r>
      <w:r w:rsidR="002C265C">
        <w:rPr>
          <w:rFonts w:ascii="Aptos" w:eastAsiaTheme="minorHAnsi" w:hAnsi="Aptos" w:cstheme="minorBidi"/>
          <w:kern w:val="2"/>
          <w:lang w:eastAsia="en-US"/>
          <w14:ligatures w14:val="standardContextual"/>
        </w:rPr>
        <w:t xml:space="preserve">and PCN </w:t>
      </w:r>
      <w:r>
        <w:rPr>
          <w:rFonts w:ascii="Aptos" w:eastAsiaTheme="minorHAnsi" w:hAnsi="Aptos" w:cstheme="minorBidi"/>
          <w:kern w:val="2"/>
          <w:lang w:eastAsia="en-US"/>
          <w14:ligatures w14:val="standardContextual"/>
        </w:rPr>
        <w:t xml:space="preserve">payments, </w:t>
      </w:r>
      <w:commentRangeEnd w:id="11"/>
      <w:r>
        <w:rPr>
          <w:rStyle w:val="CommentReference"/>
        </w:rPr>
        <w:commentReference w:id="11"/>
      </w:r>
      <w:r>
        <w:rPr>
          <w:rFonts w:ascii="Aptos" w:eastAsiaTheme="minorHAnsi" w:hAnsi="Aptos" w:cstheme="minorBidi"/>
          <w:kern w:val="2"/>
          <w:lang w:eastAsia="en-US"/>
          <w14:ligatures w14:val="standardContextual"/>
        </w:rPr>
        <w:t>p</w:t>
      </w:r>
      <w:r w:rsidR="00AD17BF">
        <w:rPr>
          <w:rFonts w:ascii="Aptos" w:eastAsiaTheme="minorHAnsi" w:hAnsi="Aptos" w:cstheme="minorBidi"/>
          <w:kern w:val="2"/>
          <w:lang w:eastAsia="en-US"/>
          <w14:ligatures w14:val="standardContextual"/>
        </w:rPr>
        <w:t xml:space="preserve">ractices received </w:t>
      </w:r>
      <w:r w:rsidR="009B5249">
        <w:rPr>
          <w:rFonts w:ascii="Aptos" w:eastAsiaTheme="minorHAnsi" w:hAnsi="Aptos" w:cstheme="minorBidi"/>
          <w:kern w:val="2"/>
          <w:lang w:eastAsia="en-US"/>
          <w14:ligatures w14:val="standardContextual"/>
        </w:rPr>
        <w:t>£</w:t>
      </w:r>
      <w:r w:rsidR="00651C76">
        <w:rPr>
          <w:rFonts w:ascii="Aptos" w:eastAsiaTheme="minorHAnsi" w:hAnsi="Aptos" w:cstheme="minorBidi"/>
          <w:kern w:val="2"/>
          <w:lang w:eastAsia="en-US"/>
          <w14:ligatures w14:val="standardContextual"/>
        </w:rPr>
        <w:t>508,282 in 2022</w:t>
      </w:r>
      <w:r w:rsidR="00F94C54">
        <w:rPr>
          <w:rFonts w:ascii="Aptos" w:eastAsiaTheme="minorHAnsi" w:hAnsi="Aptos" w:cstheme="minorBidi"/>
          <w:kern w:val="2"/>
          <w:lang w:eastAsia="en-US"/>
          <w14:ligatures w14:val="standardContextual"/>
        </w:rPr>
        <w:t xml:space="preserve"> representing an average increase of </w:t>
      </w:r>
      <w:r w:rsidR="00687600">
        <w:rPr>
          <w:rFonts w:ascii="Aptos" w:eastAsiaTheme="minorHAnsi" w:hAnsi="Aptos" w:cstheme="minorBidi"/>
          <w:kern w:val="2"/>
          <w:lang w:eastAsia="en-US"/>
          <w14:ligatures w14:val="standardContextual"/>
        </w:rPr>
        <w:t>£</w:t>
      </w:r>
      <w:r w:rsidR="000F2088">
        <w:rPr>
          <w:rFonts w:ascii="Aptos" w:eastAsiaTheme="minorHAnsi" w:hAnsi="Aptos" w:cstheme="minorBidi"/>
          <w:kern w:val="2"/>
          <w:lang w:eastAsia="en-US"/>
          <w14:ligatures w14:val="standardContextual"/>
        </w:rPr>
        <w:t>104,163</w:t>
      </w:r>
      <w:r w:rsidR="0092414A">
        <w:rPr>
          <w:rFonts w:ascii="Aptos" w:eastAsiaTheme="minorHAnsi" w:hAnsi="Aptos" w:cstheme="minorBidi"/>
          <w:kern w:val="2"/>
          <w:lang w:eastAsia="en-US"/>
          <w14:ligatures w14:val="standardContextual"/>
        </w:rPr>
        <w:t xml:space="preserve"> </w:t>
      </w:r>
      <w:r w:rsidR="00516013">
        <w:rPr>
          <w:rFonts w:ascii="Aptos" w:eastAsiaTheme="minorHAnsi" w:hAnsi="Aptos" w:cstheme="minorBidi"/>
          <w:kern w:val="2"/>
          <w:lang w:eastAsia="en-US"/>
          <w14:ligatures w14:val="standardContextual"/>
        </w:rPr>
        <w:t>(</w:t>
      </w:r>
      <w:r w:rsidR="006A7887">
        <w:rPr>
          <w:rFonts w:ascii="Aptos" w:eastAsiaTheme="minorHAnsi" w:hAnsi="Aptos" w:cstheme="minorBidi"/>
          <w:kern w:val="2"/>
          <w:lang w:eastAsia="en-US"/>
          <w14:ligatures w14:val="standardContextual"/>
        </w:rPr>
        <w:t>25</w:t>
      </w:r>
      <w:r w:rsidR="00CC45D7">
        <w:rPr>
          <w:rFonts w:ascii="Aptos" w:eastAsiaTheme="minorHAnsi" w:hAnsi="Aptos" w:cstheme="minorBidi"/>
          <w:kern w:val="2"/>
          <w:lang w:eastAsia="en-US"/>
          <w14:ligatures w14:val="standardContextual"/>
        </w:rPr>
        <w:t>%</w:t>
      </w:r>
      <w:r w:rsidR="00516013">
        <w:rPr>
          <w:rFonts w:ascii="Aptos" w:eastAsiaTheme="minorHAnsi" w:hAnsi="Aptos" w:cstheme="minorBidi"/>
          <w:kern w:val="2"/>
          <w:lang w:eastAsia="en-US"/>
          <w14:ligatures w14:val="standardContextual"/>
        </w:rPr>
        <w:t xml:space="preserve">) </w:t>
      </w:r>
      <w:r w:rsidR="00E4263B">
        <w:rPr>
          <w:rFonts w:ascii="Aptos" w:eastAsiaTheme="minorHAnsi" w:hAnsi="Aptos" w:cstheme="minorBidi"/>
          <w:kern w:val="2"/>
          <w:lang w:eastAsia="en-US"/>
          <w14:ligatures w14:val="standardContextual"/>
        </w:rPr>
        <w:t>per partner</w:t>
      </w:r>
      <w:r w:rsidR="00B95178">
        <w:rPr>
          <w:rFonts w:ascii="Aptos" w:eastAsiaTheme="minorHAnsi" w:hAnsi="Aptos" w:cstheme="minorBidi"/>
          <w:kern w:val="2"/>
          <w:lang w:eastAsia="en-US"/>
          <w14:ligatures w14:val="standardContextual"/>
        </w:rPr>
        <w:t xml:space="preserve"> in real terms.</w:t>
      </w:r>
      <w:r w:rsidR="0019682F">
        <w:rPr>
          <w:rFonts w:ascii="Aptos" w:eastAsiaTheme="minorHAnsi" w:hAnsi="Aptos" w:cstheme="minorBidi"/>
          <w:kern w:val="2"/>
          <w:lang w:eastAsia="en-US"/>
          <w14:ligatures w14:val="standardContextual"/>
        </w:rPr>
        <w:t xml:space="preserve"> </w:t>
      </w:r>
      <w:r w:rsidR="00973D3B">
        <w:rPr>
          <w:rFonts w:ascii="Aptos" w:eastAsiaTheme="minorHAnsi" w:hAnsi="Aptos" w:cstheme="minorBidi"/>
          <w:kern w:val="2"/>
          <w:lang w:eastAsia="en-US"/>
          <w14:ligatures w14:val="standardContextual"/>
        </w:rPr>
        <w:t>However,</w:t>
      </w:r>
      <w:r w:rsidR="0019682F">
        <w:rPr>
          <w:rFonts w:ascii="Aptos" w:eastAsiaTheme="minorHAnsi" w:hAnsi="Aptos" w:cstheme="minorBidi"/>
          <w:kern w:val="2"/>
          <w:lang w:eastAsia="en-US"/>
          <w14:ligatures w14:val="standardContextual"/>
        </w:rPr>
        <w:t xml:space="preserve"> this may simply be due to the drop in partner numbers.</w:t>
      </w:r>
    </w:p>
    <w:p w14:paraId="2539AAD3" w14:textId="47CD6F69" w:rsidR="00CE3CF2" w:rsidRDefault="00BD2AF5" w:rsidP="00BD2AF5">
      <w:pPr>
        <w:pStyle w:val="ListParagraph"/>
        <w:numPr>
          <w:ilvl w:val="0"/>
          <w:numId w:val="2"/>
        </w:numPr>
        <w:rPr>
          <w:rFonts w:ascii="Aptos" w:hAnsi="Aptos"/>
        </w:rPr>
      </w:pPr>
      <w:r w:rsidRPr="00A05641">
        <w:rPr>
          <w:rFonts w:ascii="Aptos" w:hAnsi="Aptos"/>
        </w:rPr>
        <w:t xml:space="preserve">The </w:t>
      </w:r>
      <w:r>
        <w:rPr>
          <w:rFonts w:ascii="Aptos" w:hAnsi="Aptos"/>
        </w:rPr>
        <w:t>payments per partner are larger and</w:t>
      </w:r>
      <w:r w:rsidRPr="00A05641">
        <w:rPr>
          <w:rFonts w:ascii="Aptos" w:hAnsi="Aptos"/>
        </w:rPr>
        <w:t xml:space="preserve"> ha</w:t>
      </w:r>
      <w:r>
        <w:rPr>
          <w:rFonts w:ascii="Aptos" w:hAnsi="Aptos"/>
        </w:rPr>
        <w:t>ve</w:t>
      </w:r>
      <w:r w:rsidRPr="00A05641">
        <w:rPr>
          <w:rFonts w:ascii="Aptos" w:hAnsi="Aptos"/>
        </w:rPr>
        <w:t xml:space="preserve"> increased at a higher rate than </w:t>
      </w:r>
      <w:r>
        <w:rPr>
          <w:rFonts w:ascii="Aptos" w:hAnsi="Aptos"/>
        </w:rPr>
        <w:t>partners’</w:t>
      </w:r>
      <w:r w:rsidRPr="00A05641">
        <w:rPr>
          <w:rFonts w:ascii="Aptos" w:hAnsi="Aptos"/>
        </w:rPr>
        <w:t xml:space="preserve"> </w:t>
      </w:r>
      <w:r>
        <w:rPr>
          <w:rFonts w:ascii="Aptos" w:hAnsi="Aptos"/>
        </w:rPr>
        <w:t>earnings (before expenses)</w:t>
      </w:r>
      <w:r w:rsidR="00666742">
        <w:rPr>
          <w:rFonts w:ascii="Aptos" w:hAnsi="Aptos"/>
        </w:rPr>
        <w:t>:</w:t>
      </w:r>
      <w:r>
        <w:rPr>
          <w:rFonts w:ascii="Aptos" w:hAnsi="Aptos"/>
        </w:rPr>
        <w:t xml:space="preserve"> </w:t>
      </w:r>
      <w:r w:rsidR="00666742">
        <w:rPr>
          <w:rFonts w:ascii="Aptos" w:hAnsi="Aptos"/>
        </w:rPr>
        <w:t>t</w:t>
      </w:r>
      <w:r w:rsidR="00684C4B" w:rsidRPr="00A05641">
        <w:rPr>
          <w:rFonts w:ascii="Aptos" w:hAnsi="Aptos"/>
        </w:rPr>
        <w:t xml:space="preserve">he ratio between </w:t>
      </w:r>
      <w:r w:rsidR="00A953FB">
        <w:rPr>
          <w:rFonts w:ascii="Aptos" w:hAnsi="Aptos"/>
        </w:rPr>
        <w:t>payments per partner</w:t>
      </w:r>
      <w:r w:rsidR="00684C4B" w:rsidRPr="00A05641">
        <w:rPr>
          <w:rFonts w:ascii="Aptos" w:hAnsi="Aptos"/>
        </w:rPr>
        <w:t xml:space="preserve"> and total earnings was on average </w:t>
      </w:r>
      <w:r w:rsidR="00710236" w:rsidRPr="00710236">
        <w:rPr>
          <w:rFonts w:ascii="Aptos" w:hAnsi="Aptos"/>
        </w:rPr>
        <w:t>1.1</w:t>
      </w:r>
      <w:r w:rsidR="004E599E">
        <w:rPr>
          <w:rFonts w:ascii="Aptos" w:hAnsi="Aptos"/>
        </w:rPr>
        <w:t>2</w:t>
      </w:r>
      <w:r w:rsidR="00710236">
        <w:rPr>
          <w:rFonts w:ascii="Aptos" w:hAnsi="Aptos"/>
        </w:rPr>
        <w:t xml:space="preserve"> </w:t>
      </w:r>
      <w:r w:rsidR="00684C4B" w:rsidRPr="00A05641">
        <w:rPr>
          <w:rFonts w:ascii="Aptos" w:hAnsi="Aptos"/>
        </w:rPr>
        <w:t xml:space="preserve">between 2016 and 2020, but </w:t>
      </w:r>
      <w:r w:rsidR="009E220A">
        <w:rPr>
          <w:rFonts w:ascii="Aptos" w:hAnsi="Aptos"/>
        </w:rPr>
        <w:t>by</w:t>
      </w:r>
      <w:r w:rsidR="00684C4B" w:rsidRPr="00A05641">
        <w:rPr>
          <w:rFonts w:ascii="Aptos" w:hAnsi="Aptos"/>
        </w:rPr>
        <w:t xml:space="preserve"> 2022 it </w:t>
      </w:r>
      <w:r w:rsidR="009E220A">
        <w:rPr>
          <w:rFonts w:ascii="Aptos" w:hAnsi="Aptos"/>
        </w:rPr>
        <w:t>had increased to</w:t>
      </w:r>
      <w:r w:rsidR="00684C4B" w:rsidRPr="00A05641">
        <w:rPr>
          <w:rFonts w:ascii="Aptos" w:hAnsi="Aptos"/>
        </w:rPr>
        <w:t xml:space="preserve"> </w:t>
      </w:r>
      <w:r w:rsidR="0072414A">
        <w:rPr>
          <w:rFonts w:ascii="Aptos" w:hAnsi="Aptos"/>
        </w:rPr>
        <w:t>1.2</w:t>
      </w:r>
      <w:r w:rsidR="006C0535">
        <w:rPr>
          <w:rFonts w:ascii="Aptos" w:hAnsi="Aptos"/>
        </w:rPr>
        <w:t>.</w:t>
      </w:r>
    </w:p>
    <w:p w14:paraId="4CD1150C" w14:textId="319F632F" w:rsidR="001A4AEA" w:rsidRPr="006C41B8" w:rsidRDefault="00A8714F" w:rsidP="001A4AEA">
      <w:pPr>
        <w:pStyle w:val="ListParagraph"/>
        <w:numPr>
          <w:ilvl w:val="1"/>
          <w:numId w:val="2"/>
        </w:numPr>
        <w:rPr>
          <w:rFonts w:ascii="Aptos" w:hAnsi="Aptos"/>
        </w:rPr>
      </w:pPr>
      <w:r w:rsidRPr="72AE1259">
        <w:rPr>
          <w:rFonts w:ascii="Aptos" w:hAnsi="Aptos"/>
        </w:rPr>
        <w:t xml:space="preserve">This means that </w:t>
      </w:r>
      <w:r w:rsidR="007201BA" w:rsidRPr="72AE1259">
        <w:rPr>
          <w:rFonts w:ascii="Aptos" w:hAnsi="Aptos"/>
        </w:rPr>
        <w:t xml:space="preserve">payments per partner </w:t>
      </w:r>
      <w:r w:rsidR="00932165" w:rsidRPr="72AE1259">
        <w:rPr>
          <w:rFonts w:ascii="Aptos" w:hAnsi="Aptos"/>
        </w:rPr>
        <w:t xml:space="preserve">increased relative to </w:t>
      </w:r>
      <w:r w:rsidR="007201BA" w:rsidRPr="72AE1259">
        <w:rPr>
          <w:rFonts w:ascii="Aptos" w:hAnsi="Aptos"/>
        </w:rPr>
        <w:t xml:space="preserve">total GP partners’ earnings </w:t>
      </w:r>
      <w:r w:rsidR="00932165" w:rsidRPr="72AE1259">
        <w:rPr>
          <w:rFonts w:ascii="Aptos" w:hAnsi="Aptos"/>
        </w:rPr>
        <w:t xml:space="preserve">between 2016 and </w:t>
      </w:r>
      <w:commentRangeStart w:id="12"/>
      <w:r w:rsidR="00932165" w:rsidRPr="72AE1259">
        <w:rPr>
          <w:rFonts w:ascii="Aptos" w:hAnsi="Aptos"/>
        </w:rPr>
        <w:t>2022</w:t>
      </w:r>
      <w:commentRangeEnd w:id="12"/>
      <w:r>
        <w:rPr>
          <w:rStyle w:val="CommentReference"/>
        </w:rPr>
        <w:commentReference w:id="12"/>
      </w:r>
    </w:p>
    <w:p w14:paraId="65F86FD4" w14:textId="77777777" w:rsidR="001A4AEA" w:rsidRPr="006C41B8" w:rsidRDefault="001A4AEA" w:rsidP="0032135B">
      <w:pPr>
        <w:pStyle w:val="ListParagraph"/>
        <w:ind w:left="1440"/>
        <w:rPr>
          <w:rFonts w:ascii="Aptos" w:hAnsi="Aptos"/>
        </w:rPr>
      </w:pPr>
    </w:p>
    <w:p w14:paraId="609A252A" w14:textId="77777777" w:rsidR="00286556" w:rsidRDefault="00E7697D">
      <w:pPr>
        <w:rPr>
          <w:rFonts w:ascii="Aptos" w:hAnsi="Aptos"/>
        </w:rPr>
      </w:pPr>
      <w:r>
        <w:rPr>
          <w:noProof/>
        </w:rPr>
        <w:lastRenderedPageBreak/>
        <w:drawing>
          <wp:inline distT="0" distB="0" distL="0" distR="0" wp14:anchorId="31CAA3BF" wp14:editId="53F6558D">
            <wp:extent cx="5080000" cy="7620002"/>
            <wp:effectExtent l="0" t="0" r="0" b="0"/>
            <wp:docPr id="618122382" name="Picture 1" descr="A graph of a graph showing the growt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080000" cy="7620002"/>
                    </a:xfrm>
                    <a:prstGeom prst="rect">
                      <a:avLst/>
                    </a:prstGeom>
                  </pic:spPr>
                </pic:pic>
              </a:graphicData>
            </a:graphic>
          </wp:inline>
        </w:drawing>
      </w:r>
    </w:p>
    <w:p w14:paraId="0E3EFC31" w14:textId="77777777" w:rsidR="00286556" w:rsidRDefault="00286556">
      <w:pPr>
        <w:rPr>
          <w:rFonts w:ascii="Aptos" w:hAnsi="Aptos"/>
        </w:rPr>
      </w:pPr>
    </w:p>
    <w:p w14:paraId="2FED7A69" w14:textId="1490B366" w:rsidR="0063711E" w:rsidRPr="00006525" w:rsidRDefault="00DD09F9">
      <w:pPr>
        <w:rPr>
          <w:rFonts w:ascii="Aptos" w:hAnsi="Aptos"/>
        </w:rPr>
      </w:pPr>
      <w:commentRangeStart w:id="13"/>
      <w:r w:rsidRPr="53683C89">
        <w:rPr>
          <w:rFonts w:ascii="Aptos" w:hAnsi="Aptos"/>
        </w:rPr>
        <w:t>E</w:t>
      </w:r>
      <w:r w:rsidR="00684C4B" w:rsidRPr="53683C89">
        <w:rPr>
          <w:rFonts w:ascii="Aptos" w:hAnsi="Aptos"/>
        </w:rPr>
        <w:t>xpenses</w:t>
      </w:r>
      <w:commentRangeEnd w:id="13"/>
      <w:r>
        <w:rPr>
          <w:rStyle w:val="CommentReference"/>
        </w:rPr>
        <w:commentReference w:id="13"/>
      </w:r>
      <w:r w:rsidR="00684C4B" w:rsidRPr="53683C89">
        <w:rPr>
          <w:rFonts w:ascii="Aptos" w:hAnsi="Aptos"/>
        </w:rPr>
        <w:t xml:space="preserve"> related to employees</w:t>
      </w:r>
      <w:r w:rsidR="00B42229" w:rsidRPr="53683C89">
        <w:rPr>
          <w:rFonts w:ascii="Aptos" w:hAnsi="Aptos"/>
        </w:rPr>
        <w:t xml:space="preserve"> </w:t>
      </w:r>
      <w:r w:rsidR="00684C4B" w:rsidRPr="53683C89">
        <w:rPr>
          <w:rFonts w:ascii="Aptos" w:hAnsi="Aptos"/>
        </w:rPr>
        <w:t>has</w:t>
      </w:r>
      <w:r w:rsidR="007E5472" w:rsidRPr="53683C89">
        <w:rPr>
          <w:rFonts w:ascii="Aptos" w:hAnsi="Aptos"/>
        </w:rPr>
        <w:t xml:space="preserve"> increased from</w:t>
      </w:r>
      <w:r w:rsidR="00B863F0" w:rsidRPr="53683C89">
        <w:rPr>
          <w:rFonts w:ascii="Aptos" w:hAnsi="Aptos"/>
        </w:rPr>
        <w:t xml:space="preserve"> 59% of total </w:t>
      </w:r>
      <w:r w:rsidR="00341AB2" w:rsidRPr="53683C89">
        <w:rPr>
          <w:rFonts w:ascii="Aptos" w:hAnsi="Aptos"/>
        </w:rPr>
        <w:t xml:space="preserve">earnings </w:t>
      </w:r>
      <w:r w:rsidR="00B863F0" w:rsidRPr="53683C89">
        <w:rPr>
          <w:rFonts w:ascii="Aptos" w:hAnsi="Aptos"/>
        </w:rPr>
        <w:t>in 2016 (</w:t>
      </w:r>
      <w:r w:rsidR="007E5472" w:rsidRPr="53683C89">
        <w:rPr>
          <w:rFonts w:ascii="Aptos" w:hAnsi="Aptos"/>
        </w:rPr>
        <w:t>£124,500</w:t>
      </w:r>
      <w:r w:rsidR="005318AB" w:rsidRPr="53683C89">
        <w:rPr>
          <w:rFonts w:ascii="Aptos" w:hAnsi="Aptos"/>
        </w:rPr>
        <w:t xml:space="preserve"> of £210,800</w:t>
      </w:r>
      <w:r w:rsidR="007E5472" w:rsidRPr="53683C89">
        <w:rPr>
          <w:rFonts w:ascii="Aptos" w:hAnsi="Aptos"/>
        </w:rPr>
        <w:t xml:space="preserve">) to </w:t>
      </w:r>
      <w:r w:rsidR="00B863F0" w:rsidRPr="53683C89">
        <w:rPr>
          <w:rFonts w:ascii="Aptos" w:hAnsi="Aptos"/>
        </w:rPr>
        <w:t>65% by 2022 (</w:t>
      </w:r>
      <w:r w:rsidR="00DF1149" w:rsidRPr="53683C89">
        <w:rPr>
          <w:rFonts w:ascii="Aptos" w:hAnsi="Aptos"/>
        </w:rPr>
        <w:t>£</w:t>
      </w:r>
      <w:r w:rsidR="007E5472" w:rsidRPr="53683C89">
        <w:rPr>
          <w:rFonts w:ascii="Aptos" w:hAnsi="Aptos"/>
        </w:rPr>
        <w:t>216,</w:t>
      </w:r>
      <w:r w:rsidR="00B863F0" w:rsidRPr="53683C89">
        <w:rPr>
          <w:rFonts w:ascii="Aptos" w:hAnsi="Aptos"/>
        </w:rPr>
        <w:t>000</w:t>
      </w:r>
      <w:r w:rsidR="005318AB" w:rsidRPr="53683C89">
        <w:rPr>
          <w:rFonts w:ascii="Aptos" w:hAnsi="Aptos"/>
        </w:rPr>
        <w:t xml:space="preserve"> of £329,000</w:t>
      </w:r>
      <w:r w:rsidR="007E5472" w:rsidRPr="53683C89">
        <w:rPr>
          <w:rFonts w:ascii="Aptos" w:hAnsi="Aptos"/>
        </w:rPr>
        <w:t>).</w:t>
      </w:r>
      <w:r w:rsidR="00684C4B" w:rsidRPr="53683C89">
        <w:rPr>
          <w:rFonts w:ascii="Aptos" w:hAnsi="Aptos"/>
        </w:rPr>
        <w:t xml:space="preserve"> </w:t>
      </w:r>
    </w:p>
    <w:p w14:paraId="19B09B3C" w14:textId="51C73F6F" w:rsidR="005123B0" w:rsidRPr="008033DA" w:rsidRDefault="008033DA" w:rsidP="006C0DA9">
      <w:pPr>
        <w:pStyle w:val="ListParagraph"/>
        <w:numPr>
          <w:ilvl w:val="0"/>
          <w:numId w:val="12"/>
        </w:numPr>
        <w:rPr>
          <w:rFonts w:ascii="Aptos" w:hAnsi="Aptos"/>
        </w:rPr>
      </w:pPr>
      <w:r>
        <w:rPr>
          <w:rFonts w:ascii="Aptos" w:hAnsi="Aptos"/>
        </w:rPr>
        <w:t>P</w:t>
      </w:r>
      <w:r w:rsidR="005123B0" w:rsidRPr="008033DA">
        <w:rPr>
          <w:rFonts w:ascii="Aptos" w:hAnsi="Aptos"/>
        </w:rPr>
        <w:t xml:space="preserve">artners’ incomes </w:t>
      </w:r>
      <w:r w:rsidR="00B03E52" w:rsidRPr="008033DA">
        <w:rPr>
          <w:rFonts w:ascii="Aptos" w:hAnsi="Aptos"/>
        </w:rPr>
        <w:t>decrease</w:t>
      </w:r>
      <w:r w:rsidR="00FA3C22" w:rsidRPr="008033DA">
        <w:rPr>
          <w:rFonts w:ascii="Aptos" w:hAnsi="Aptos"/>
        </w:rPr>
        <w:t>d</w:t>
      </w:r>
      <w:r w:rsidR="00B03E52" w:rsidRPr="008033DA">
        <w:rPr>
          <w:rFonts w:ascii="Aptos" w:hAnsi="Aptos"/>
        </w:rPr>
        <w:t xml:space="preserve"> as</w:t>
      </w:r>
      <w:r w:rsidR="005123B0" w:rsidRPr="008033DA">
        <w:rPr>
          <w:rFonts w:ascii="Aptos" w:hAnsi="Aptos"/>
        </w:rPr>
        <w:t xml:space="preserve"> a percentage of </w:t>
      </w:r>
      <w:r w:rsidR="000B2686" w:rsidRPr="008033DA">
        <w:rPr>
          <w:rFonts w:ascii="Aptos" w:hAnsi="Aptos"/>
        </w:rPr>
        <w:t>gross earnings</w:t>
      </w:r>
      <w:r w:rsidR="00792DBA" w:rsidRPr="008033DA">
        <w:rPr>
          <w:rFonts w:ascii="Aptos" w:hAnsi="Aptos"/>
        </w:rPr>
        <w:t xml:space="preserve"> </w:t>
      </w:r>
      <w:r w:rsidR="00B03E52" w:rsidRPr="008033DA">
        <w:rPr>
          <w:rFonts w:ascii="Aptos" w:hAnsi="Aptos"/>
        </w:rPr>
        <w:t xml:space="preserve">from 33.2% </w:t>
      </w:r>
      <w:r w:rsidR="00792DBA" w:rsidRPr="008033DA">
        <w:rPr>
          <w:rFonts w:ascii="Aptos" w:hAnsi="Aptos"/>
        </w:rPr>
        <w:t>in 2016 (</w:t>
      </w:r>
      <w:r w:rsidR="00FA3C22" w:rsidRPr="008033DA">
        <w:rPr>
          <w:rFonts w:ascii="Aptos" w:hAnsi="Aptos"/>
        </w:rPr>
        <w:t xml:space="preserve">£104,900 </w:t>
      </w:r>
      <w:r w:rsidR="00560897" w:rsidRPr="008033DA">
        <w:rPr>
          <w:rFonts w:ascii="Aptos" w:hAnsi="Aptos"/>
        </w:rPr>
        <w:t xml:space="preserve">of </w:t>
      </w:r>
      <w:r w:rsidR="005F191E" w:rsidRPr="008033DA">
        <w:rPr>
          <w:rFonts w:ascii="Aptos" w:hAnsi="Aptos"/>
        </w:rPr>
        <w:t>£315,600</w:t>
      </w:r>
      <w:r w:rsidR="00B03E52" w:rsidRPr="008033DA">
        <w:rPr>
          <w:rFonts w:ascii="Aptos" w:hAnsi="Aptos"/>
        </w:rPr>
        <w:t>) to 31.8% in 2022 (</w:t>
      </w:r>
      <w:r w:rsidR="00FA3C22" w:rsidRPr="008033DA">
        <w:rPr>
          <w:rFonts w:ascii="Aptos" w:hAnsi="Aptos"/>
        </w:rPr>
        <w:t xml:space="preserve">£153,400 </w:t>
      </w:r>
      <w:r w:rsidR="00560897" w:rsidRPr="008033DA">
        <w:rPr>
          <w:rFonts w:ascii="Aptos" w:hAnsi="Aptos"/>
        </w:rPr>
        <w:t xml:space="preserve">of </w:t>
      </w:r>
      <w:r w:rsidR="005F191E" w:rsidRPr="008033DA">
        <w:rPr>
          <w:rFonts w:ascii="Aptos" w:hAnsi="Aptos"/>
        </w:rPr>
        <w:t>£482,400</w:t>
      </w:r>
      <w:r w:rsidR="00FA3C22" w:rsidRPr="008033DA">
        <w:rPr>
          <w:rFonts w:ascii="Aptos" w:hAnsi="Aptos"/>
        </w:rPr>
        <w:t>)</w:t>
      </w:r>
    </w:p>
    <w:p w14:paraId="5D0198A5" w14:textId="77777777" w:rsidR="0032135B" w:rsidRDefault="0032135B" w:rsidP="0032135B">
      <w:pPr>
        <w:rPr>
          <w:rFonts w:ascii="Aptos" w:hAnsi="Aptos"/>
        </w:rPr>
      </w:pPr>
    </w:p>
    <w:p w14:paraId="10B12235" w14:textId="33207D91" w:rsidR="0032135B" w:rsidRDefault="009771C1" w:rsidP="0032135B">
      <w:pPr>
        <w:rPr>
          <w:rFonts w:ascii="Aptos" w:hAnsi="Aptos"/>
        </w:rPr>
      </w:pPr>
      <w:r w:rsidRPr="009771C1">
        <w:rPr>
          <w:rFonts w:ascii="Aptos" w:hAnsi="Aptos"/>
          <w:noProof/>
        </w:rPr>
        <w:lastRenderedPageBreak/>
        <w:drawing>
          <wp:inline distT="0" distB="0" distL="0" distR="0" wp14:anchorId="007DE145" wp14:editId="498DE570">
            <wp:extent cx="5731510" cy="3439160"/>
            <wp:effectExtent l="0" t="0" r="0" b="0"/>
            <wp:docPr id="147414672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46726" name="Picture 1" descr="A graph of different colored lines&#10;&#10;Description automatically generated"/>
                    <pic:cNvPicPr/>
                  </pic:nvPicPr>
                  <pic:blipFill>
                    <a:blip r:embed="rId20"/>
                    <a:stretch>
                      <a:fillRect/>
                    </a:stretch>
                  </pic:blipFill>
                  <pic:spPr>
                    <a:xfrm>
                      <a:off x="0" y="0"/>
                      <a:ext cx="5731510" cy="3439160"/>
                    </a:xfrm>
                    <a:prstGeom prst="rect">
                      <a:avLst/>
                    </a:prstGeom>
                  </pic:spPr>
                </pic:pic>
              </a:graphicData>
            </a:graphic>
          </wp:inline>
        </w:drawing>
      </w:r>
    </w:p>
    <w:p w14:paraId="4630271C" w14:textId="77777777" w:rsidR="0032135B" w:rsidRPr="002233F5" w:rsidRDefault="0032135B" w:rsidP="0032135B">
      <w:pPr>
        <w:rPr>
          <w:rFonts w:ascii="Aptos" w:hAnsi="Aptos"/>
          <w:b/>
          <w:bCs/>
          <w:i/>
          <w:iCs/>
          <w:color w:val="FF0000"/>
          <w:u w:val="single"/>
        </w:rPr>
      </w:pPr>
      <w:r w:rsidRPr="002233F5">
        <w:rPr>
          <w:rFonts w:ascii="Aptos" w:hAnsi="Aptos"/>
          <w:b/>
          <w:bCs/>
          <w:i/>
          <w:iCs/>
          <w:color w:val="FF0000"/>
          <w:u w:val="single"/>
        </w:rPr>
        <w:t>Questions</w:t>
      </w:r>
    </w:p>
    <w:p w14:paraId="40593596" w14:textId="77777777" w:rsidR="0032135B" w:rsidRDefault="0032135B" w:rsidP="0032135B">
      <w:pPr>
        <w:rPr>
          <w:rFonts w:ascii="Aptos" w:hAnsi="Aptos"/>
          <w:i/>
          <w:iCs/>
          <w:color w:val="FF0000"/>
        </w:rPr>
      </w:pPr>
    </w:p>
    <w:p w14:paraId="3969A238" w14:textId="77777777" w:rsidR="0032135B" w:rsidRPr="002233F5" w:rsidRDefault="0032135B" w:rsidP="0032135B">
      <w:pPr>
        <w:rPr>
          <w:rFonts w:ascii="Aptos" w:hAnsi="Aptos"/>
        </w:rPr>
      </w:pPr>
      <w:r w:rsidRPr="002233F5">
        <w:rPr>
          <w:rFonts w:ascii="Aptos" w:hAnsi="Aptos"/>
          <w:i/>
          <w:iCs/>
          <w:color w:val="FF0000"/>
        </w:rPr>
        <w:t>Why are payments per partner greater than earnings</w:t>
      </w:r>
      <w:r>
        <w:rPr>
          <w:rFonts w:ascii="Aptos" w:hAnsi="Aptos"/>
          <w:i/>
          <w:iCs/>
          <w:color w:val="FF0000"/>
        </w:rPr>
        <w:t xml:space="preserve"> (~£50k per year)</w:t>
      </w:r>
      <w:r w:rsidRPr="002233F5">
        <w:rPr>
          <w:rFonts w:ascii="Aptos" w:hAnsi="Aptos"/>
          <w:i/>
          <w:iCs/>
          <w:color w:val="FF0000"/>
        </w:rPr>
        <w:t>?</w:t>
      </w:r>
    </w:p>
    <w:p w14:paraId="2481194F" w14:textId="77777777" w:rsidR="0032135B" w:rsidRDefault="0032135B" w:rsidP="0032135B">
      <w:pPr>
        <w:pStyle w:val="ListParagraph"/>
        <w:numPr>
          <w:ilvl w:val="0"/>
          <w:numId w:val="2"/>
        </w:numPr>
        <w:rPr>
          <w:rFonts w:ascii="Aptos" w:hAnsi="Aptos"/>
          <w:i/>
          <w:iCs/>
          <w:color w:val="FF0000"/>
        </w:rPr>
      </w:pPr>
      <w:r w:rsidRPr="0032135B">
        <w:rPr>
          <w:rFonts w:ascii="Aptos" w:hAnsi="Aptos"/>
          <w:i/>
          <w:iCs/>
          <w:color w:val="FF0000"/>
        </w:rPr>
        <w:t>Could it be due to a different distribution of part time working between the earnings and payments data? Or are there other costs which are incurred before earnings (e.g. prescribing)?</w:t>
      </w:r>
      <w:r>
        <w:rPr>
          <w:rFonts w:ascii="Aptos" w:hAnsi="Aptos"/>
          <w:i/>
          <w:iCs/>
          <w:color w:val="FF0000"/>
        </w:rPr>
        <w:t xml:space="preserve"> </w:t>
      </w:r>
      <w:r w:rsidRPr="0032135B">
        <w:rPr>
          <w:rFonts w:ascii="Aptos" w:hAnsi="Aptos"/>
          <w:i/>
          <w:iCs/>
          <w:color w:val="FF0000"/>
        </w:rPr>
        <w:t>Or due to the increase in payments and decrease in number of partners?</w:t>
      </w:r>
    </w:p>
    <w:p w14:paraId="2914A32A" w14:textId="77777777" w:rsidR="007C7D31" w:rsidRDefault="0047326C" w:rsidP="0047326C">
      <w:pPr>
        <w:rPr>
          <w:rFonts w:ascii="Aptos" w:hAnsi="Aptos"/>
          <w:i/>
          <w:iCs/>
          <w:color w:val="FF0000"/>
        </w:rPr>
      </w:pPr>
      <w:r>
        <w:rPr>
          <w:rFonts w:ascii="Aptos" w:hAnsi="Aptos"/>
          <w:i/>
          <w:iCs/>
          <w:color w:val="FF0000"/>
        </w:rPr>
        <w:t xml:space="preserve">How can </w:t>
      </w:r>
      <w:r w:rsidR="00DA5245">
        <w:rPr>
          <w:rFonts w:ascii="Aptos" w:hAnsi="Aptos"/>
          <w:i/>
          <w:iCs/>
          <w:color w:val="FF0000"/>
        </w:rPr>
        <w:t xml:space="preserve">employee expenses and partners’ income as a percentage of total earnings remain relatively constant between 2016 and 2022, but </w:t>
      </w:r>
      <w:r w:rsidR="007D247B">
        <w:rPr>
          <w:rFonts w:ascii="Aptos" w:hAnsi="Aptos"/>
          <w:i/>
          <w:iCs/>
          <w:color w:val="FF0000"/>
        </w:rPr>
        <w:t>salaried incomes remain constant (after inflation) while partners’ incomes increas</w:t>
      </w:r>
      <w:r w:rsidR="00251806">
        <w:rPr>
          <w:rFonts w:ascii="Aptos" w:hAnsi="Aptos"/>
          <w:i/>
          <w:iCs/>
          <w:color w:val="FF0000"/>
        </w:rPr>
        <w:t>e</w:t>
      </w:r>
      <w:r w:rsidR="007C7D31">
        <w:rPr>
          <w:rFonts w:ascii="Aptos" w:hAnsi="Aptos"/>
          <w:i/>
          <w:iCs/>
          <w:color w:val="FF0000"/>
        </w:rPr>
        <w:t xml:space="preserve"> by 20% over the same period (15% in 2020)? </w:t>
      </w:r>
    </w:p>
    <w:p w14:paraId="276CD0B3" w14:textId="14B2ADEC" w:rsidR="0047326C" w:rsidRPr="007C7D31" w:rsidRDefault="007C7D31" w:rsidP="45CE8905">
      <w:pPr>
        <w:pStyle w:val="ListParagraph"/>
        <w:numPr>
          <w:ilvl w:val="0"/>
          <w:numId w:val="13"/>
        </w:numPr>
        <w:rPr>
          <w:rFonts w:ascii="Aptos" w:hAnsi="Aptos"/>
          <w:i/>
          <w:iCs/>
          <w:color w:val="FF0000"/>
        </w:rPr>
      </w:pPr>
      <w:r w:rsidRPr="45CE8905">
        <w:rPr>
          <w:rFonts w:ascii="Aptos" w:hAnsi="Aptos"/>
          <w:i/>
          <w:iCs/>
          <w:color w:val="FF0000"/>
        </w:rPr>
        <w:t xml:space="preserve">Presumably largely due to decrease </w:t>
      </w:r>
      <w:proofErr w:type="gramStart"/>
      <w:r w:rsidRPr="45CE8905">
        <w:rPr>
          <w:rFonts w:ascii="Aptos" w:hAnsi="Aptos"/>
          <w:i/>
          <w:iCs/>
          <w:color w:val="FF0000"/>
        </w:rPr>
        <w:t>in  number</w:t>
      </w:r>
      <w:proofErr w:type="gramEnd"/>
      <w:r w:rsidRPr="45CE8905">
        <w:rPr>
          <w:rFonts w:ascii="Aptos" w:hAnsi="Aptos"/>
          <w:i/>
          <w:iCs/>
          <w:color w:val="FF0000"/>
        </w:rPr>
        <w:t xml:space="preserve"> of partners per </w:t>
      </w:r>
      <w:commentRangeStart w:id="14"/>
      <w:r w:rsidRPr="45CE8905">
        <w:rPr>
          <w:rFonts w:ascii="Aptos" w:hAnsi="Aptos"/>
          <w:i/>
          <w:iCs/>
          <w:color w:val="FF0000"/>
        </w:rPr>
        <w:t>practice</w:t>
      </w:r>
      <w:commentRangeEnd w:id="14"/>
      <w:r>
        <w:rPr>
          <w:rStyle w:val="CommentReference"/>
        </w:rPr>
        <w:commentReference w:id="14"/>
      </w:r>
      <w:r w:rsidRPr="45CE8905">
        <w:rPr>
          <w:rFonts w:ascii="Aptos" w:hAnsi="Aptos"/>
          <w:i/>
          <w:iCs/>
          <w:color w:val="FF0000"/>
        </w:rPr>
        <w:t>.</w:t>
      </w:r>
      <w:commentRangeStart w:id="15"/>
      <w:commentRangeStart w:id="16"/>
      <w:commentRangeEnd w:id="15"/>
      <w:r>
        <w:rPr>
          <w:rStyle w:val="CommentReference"/>
        </w:rPr>
        <w:commentReference w:id="15"/>
      </w:r>
      <w:commentRangeEnd w:id="16"/>
      <w:r>
        <w:rPr>
          <w:rStyle w:val="CommentReference"/>
        </w:rPr>
        <w:commentReference w:id="16"/>
      </w:r>
    </w:p>
    <w:p w14:paraId="4C5540E0" w14:textId="77777777" w:rsidR="0032135B" w:rsidRDefault="0032135B" w:rsidP="0032135B">
      <w:pPr>
        <w:rPr>
          <w:rFonts w:ascii="Aptos" w:hAnsi="Aptos"/>
        </w:rPr>
      </w:pPr>
    </w:p>
    <w:p w14:paraId="1EDEE7D5" w14:textId="77777777" w:rsidR="0032135B" w:rsidRPr="006C41B8" w:rsidRDefault="0032135B" w:rsidP="006C41B8">
      <w:pPr>
        <w:rPr>
          <w:rFonts w:ascii="Aptos" w:hAnsi="Aptos"/>
        </w:rPr>
      </w:pPr>
    </w:p>
    <w:p w14:paraId="31CFAAD3" w14:textId="77777777" w:rsidR="00FE0E25" w:rsidRPr="00AC7466" w:rsidRDefault="00FE0E25" w:rsidP="00AC7466">
      <w:pPr>
        <w:rPr>
          <w:rFonts w:ascii="Aptos" w:hAnsi="Aptos"/>
        </w:rPr>
      </w:pPr>
    </w:p>
    <w:p w14:paraId="62D163D3" w14:textId="77777777" w:rsidR="0032135B" w:rsidRDefault="0032135B">
      <w:pPr>
        <w:spacing w:after="160" w:line="259" w:lineRule="auto"/>
        <w:rPr>
          <w:rFonts w:ascii="Aptos" w:hAnsi="Aptos"/>
          <w:b/>
          <w:bCs/>
        </w:rPr>
      </w:pPr>
      <w:r>
        <w:rPr>
          <w:rFonts w:ascii="Aptos" w:hAnsi="Aptos"/>
          <w:b/>
          <w:bCs/>
        </w:rPr>
        <w:br w:type="page"/>
      </w:r>
    </w:p>
    <w:p w14:paraId="491106DF" w14:textId="77777777" w:rsidR="0032135B" w:rsidRDefault="0032135B" w:rsidP="0032135B">
      <w:pPr>
        <w:rPr>
          <w:rFonts w:ascii="Aptos" w:hAnsi="Aptos"/>
          <w:b/>
          <w:bCs/>
        </w:rPr>
      </w:pPr>
      <w:r w:rsidRPr="00A05641">
        <w:rPr>
          <w:rFonts w:ascii="Aptos" w:hAnsi="Aptos"/>
          <w:b/>
          <w:bCs/>
        </w:rPr>
        <w:lastRenderedPageBreak/>
        <w:t>Appendix</w:t>
      </w:r>
    </w:p>
    <w:p w14:paraId="1EE8B0C6" w14:textId="77777777" w:rsidR="0032135B" w:rsidRPr="00C63D42" w:rsidRDefault="0032135B" w:rsidP="0032135B">
      <w:pPr>
        <w:rPr>
          <w:rFonts w:ascii="Aptos" w:hAnsi="Aptos"/>
        </w:rPr>
      </w:pPr>
    </w:p>
    <w:p w14:paraId="0B8E32A1" w14:textId="28C32E3B" w:rsidR="00D3448B" w:rsidRPr="007A1293" w:rsidRDefault="00D77C23" w:rsidP="00DA0145">
      <w:pPr>
        <w:rPr>
          <w:rFonts w:ascii="Aptos" w:hAnsi="Aptos"/>
          <w:b/>
          <w:bCs/>
        </w:rPr>
      </w:pPr>
      <w:r w:rsidRPr="007A1293">
        <w:rPr>
          <w:rFonts w:ascii="Aptos" w:hAnsi="Aptos"/>
          <w:b/>
          <w:bCs/>
        </w:rPr>
        <w:t>E</w:t>
      </w:r>
      <w:r w:rsidR="00D3448B">
        <w:rPr>
          <w:rFonts w:ascii="Aptos" w:hAnsi="Aptos"/>
          <w:b/>
          <w:bCs/>
        </w:rPr>
        <w:t>xclusion criteria</w:t>
      </w:r>
    </w:p>
    <w:p w14:paraId="2430DAA4" w14:textId="77777777" w:rsidR="008D7584" w:rsidRDefault="00A847A7" w:rsidP="009858DA">
      <w:pPr>
        <w:pStyle w:val="FootnoteText"/>
        <w:numPr>
          <w:ilvl w:val="0"/>
          <w:numId w:val="2"/>
        </w:numPr>
        <w:rPr>
          <w:rFonts w:ascii="Aptos" w:hAnsi="Aptos"/>
          <w:sz w:val="24"/>
          <w:szCs w:val="24"/>
        </w:rPr>
      </w:pPr>
      <w:r w:rsidRPr="009858DA">
        <w:rPr>
          <w:rFonts w:ascii="Aptos" w:hAnsi="Aptos"/>
          <w:sz w:val="24"/>
          <w:szCs w:val="24"/>
        </w:rPr>
        <w:t xml:space="preserve">Practices with 0 partners recorded are </w:t>
      </w:r>
      <w:r w:rsidR="003E2492" w:rsidRPr="009858DA">
        <w:rPr>
          <w:rFonts w:ascii="Aptos" w:hAnsi="Aptos"/>
          <w:sz w:val="24"/>
          <w:szCs w:val="24"/>
        </w:rPr>
        <w:t>excluded</w:t>
      </w:r>
      <w:r w:rsidRPr="009858DA">
        <w:rPr>
          <w:rFonts w:ascii="Aptos" w:hAnsi="Aptos"/>
          <w:sz w:val="24"/>
          <w:szCs w:val="24"/>
        </w:rPr>
        <w:t xml:space="preserve">. </w:t>
      </w:r>
    </w:p>
    <w:p w14:paraId="5D9903A0" w14:textId="77777777" w:rsidR="008D7584" w:rsidRDefault="00A847A7" w:rsidP="008D7584">
      <w:pPr>
        <w:pStyle w:val="FootnoteText"/>
        <w:numPr>
          <w:ilvl w:val="1"/>
          <w:numId w:val="2"/>
        </w:numPr>
        <w:rPr>
          <w:rFonts w:ascii="Aptos" w:hAnsi="Aptos"/>
          <w:sz w:val="24"/>
          <w:szCs w:val="24"/>
        </w:rPr>
      </w:pPr>
      <w:r w:rsidRPr="009858DA">
        <w:rPr>
          <w:rFonts w:ascii="Aptos" w:hAnsi="Aptos"/>
          <w:sz w:val="24"/>
          <w:szCs w:val="24"/>
        </w:rPr>
        <w:t xml:space="preserve">659 practices have 0 partners. </w:t>
      </w:r>
    </w:p>
    <w:p w14:paraId="1528AE41" w14:textId="77777777" w:rsidR="008D7584" w:rsidRDefault="00A847A7" w:rsidP="008D7584">
      <w:pPr>
        <w:pStyle w:val="FootnoteText"/>
        <w:numPr>
          <w:ilvl w:val="1"/>
          <w:numId w:val="2"/>
        </w:numPr>
        <w:rPr>
          <w:rFonts w:ascii="Aptos" w:hAnsi="Aptos"/>
          <w:sz w:val="24"/>
          <w:szCs w:val="24"/>
        </w:rPr>
      </w:pPr>
      <w:r w:rsidRPr="009858DA">
        <w:rPr>
          <w:rFonts w:ascii="Aptos" w:hAnsi="Aptos"/>
          <w:sz w:val="24"/>
          <w:szCs w:val="24"/>
        </w:rPr>
        <w:t>The average payment is less than the average of all practices (685</w:t>
      </w:r>
      <w:r w:rsidR="003E2492" w:rsidRPr="009858DA">
        <w:rPr>
          <w:rFonts w:ascii="Aptos" w:hAnsi="Aptos"/>
          <w:sz w:val="24"/>
          <w:szCs w:val="24"/>
        </w:rPr>
        <w:t>,</w:t>
      </w:r>
      <w:r w:rsidRPr="009858DA">
        <w:rPr>
          <w:rFonts w:ascii="Aptos" w:hAnsi="Aptos"/>
          <w:sz w:val="24"/>
          <w:szCs w:val="24"/>
        </w:rPr>
        <w:t xml:space="preserve">962) and the average GP HC is 1.89. </w:t>
      </w:r>
    </w:p>
    <w:p w14:paraId="1A20CADF" w14:textId="77777777" w:rsidR="008D7584" w:rsidRDefault="00A847A7" w:rsidP="008D7584">
      <w:pPr>
        <w:pStyle w:val="FootnoteText"/>
        <w:numPr>
          <w:ilvl w:val="1"/>
          <w:numId w:val="2"/>
        </w:numPr>
        <w:rPr>
          <w:rFonts w:ascii="Aptos" w:hAnsi="Aptos"/>
          <w:sz w:val="24"/>
          <w:szCs w:val="24"/>
        </w:rPr>
      </w:pPr>
      <w:r w:rsidRPr="009858DA">
        <w:rPr>
          <w:rFonts w:ascii="Aptos" w:hAnsi="Aptos"/>
          <w:sz w:val="24"/>
          <w:szCs w:val="24"/>
        </w:rPr>
        <w:t xml:space="preserve">222 of these practices are labelled as having 0 GPs. </w:t>
      </w:r>
    </w:p>
    <w:p w14:paraId="16810C7C" w14:textId="1C91086B" w:rsidR="008D7584" w:rsidRPr="00CE65BA" w:rsidRDefault="00A847A7" w:rsidP="00CE65BA">
      <w:pPr>
        <w:pStyle w:val="FootnoteText"/>
        <w:numPr>
          <w:ilvl w:val="1"/>
          <w:numId w:val="2"/>
        </w:numPr>
        <w:rPr>
          <w:rFonts w:ascii="Aptos" w:hAnsi="Aptos"/>
          <w:sz w:val="24"/>
          <w:szCs w:val="24"/>
        </w:rPr>
      </w:pPr>
      <w:r w:rsidRPr="009858DA">
        <w:rPr>
          <w:rFonts w:ascii="Aptos" w:hAnsi="Aptos"/>
          <w:sz w:val="24"/>
          <w:szCs w:val="24"/>
        </w:rPr>
        <w:t>The number of registered patients is also less than the average of all practices (4</w:t>
      </w:r>
      <w:r w:rsidR="00392FEA" w:rsidRPr="009858DA">
        <w:rPr>
          <w:rFonts w:ascii="Aptos" w:hAnsi="Aptos"/>
          <w:sz w:val="24"/>
          <w:szCs w:val="24"/>
        </w:rPr>
        <w:t>,</w:t>
      </w:r>
      <w:r w:rsidRPr="009858DA">
        <w:rPr>
          <w:rFonts w:ascii="Aptos" w:hAnsi="Aptos"/>
          <w:sz w:val="24"/>
          <w:szCs w:val="24"/>
        </w:rPr>
        <w:t>88</w:t>
      </w:r>
      <w:r w:rsidR="00392FEA" w:rsidRPr="009858DA">
        <w:rPr>
          <w:rFonts w:ascii="Aptos" w:hAnsi="Aptos"/>
          <w:sz w:val="24"/>
          <w:szCs w:val="24"/>
        </w:rPr>
        <w:t>5</w:t>
      </w:r>
      <w:r w:rsidRPr="009858DA">
        <w:rPr>
          <w:rFonts w:ascii="Aptos" w:hAnsi="Aptos"/>
          <w:sz w:val="24"/>
          <w:szCs w:val="24"/>
        </w:rPr>
        <w:t>)</w:t>
      </w:r>
      <w:r w:rsidR="009858DA">
        <w:rPr>
          <w:rFonts w:ascii="Aptos" w:hAnsi="Aptos"/>
          <w:sz w:val="24"/>
          <w:szCs w:val="24"/>
        </w:rPr>
        <w:t>.</w:t>
      </w:r>
    </w:p>
    <w:p w14:paraId="3DC417FA" w14:textId="77777777" w:rsidR="00B82C26" w:rsidRPr="00D3448B" w:rsidRDefault="00B82C26" w:rsidP="00DA0145">
      <w:pPr>
        <w:rPr>
          <w:rFonts w:ascii="Aptos" w:hAnsi="Aptos"/>
        </w:rPr>
      </w:pPr>
    </w:p>
    <w:p w14:paraId="17D56CD2" w14:textId="4B3FBB2D" w:rsidR="0032135B" w:rsidRPr="006C41B8" w:rsidRDefault="0032135B" w:rsidP="00DA0145">
      <w:pPr>
        <w:rPr>
          <w:rFonts w:ascii="Aptos" w:hAnsi="Aptos"/>
          <w:b/>
          <w:bCs/>
        </w:rPr>
      </w:pPr>
      <w:r w:rsidRPr="006C41B8">
        <w:rPr>
          <w:rFonts w:ascii="Aptos" w:hAnsi="Aptos"/>
          <w:b/>
          <w:bCs/>
        </w:rPr>
        <w:t>References</w:t>
      </w:r>
    </w:p>
    <w:p w14:paraId="632F4F62" w14:textId="77777777" w:rsidR="00877FAF" w:rsidRDefault="00877FAF" w:rsidP="00877FAF">
      <w:pPr>
        <w:shd w:val="clear" w:color="auto" w:fill="FFFFFF"/>
        <w:rPr>
          <w:rFonts w:ascii="Arial" w:hAnsi="Arial" w:cs="Arial"/>
          <w:color w:val="000000"/>
          <w:sz w:val="27"/>
          <w:szCs w:val="27"/>
        </w:rPr>
      </w:pPr>
    </w:p>
    <w:p w14:paraId="127CD5D7" w14:textId="07632A11" w:rsidR="00420553" w:rsidRPr="00420553" w:rsidRDefault="00FA727A" w:rsidP="00420553">
      <w:pPr>
        <w:pStyle w:val="Heading1"/>
        <w:numPr>
          <w:ilvl w:val="0"/>
          <w:numId w:val="6"/>
        </w:numPr>
        <w:shd w:val="clear" w:color="auto" w:fill="FFFFFF"/>
        <w:spacing w:before="0" w:after="0"/>
        <w:rPr>
          <w:rFonts w:ascii="Aptos" w:eastAsia="Times New Roman" w:hAnsi="Aptos" w:cs="Times New Roman"/>
          <w:color w:val="auto"/>
          <w:sz w:val="24"/>
          <w:szCs w:val="24"/>
        </w:rPr>
      </w:pPr>
      <w:r>
        <w:rPr>
          <w:rFonts w:ascii="Aptos" w:eastAsia="Times New Roman" w:hAnsi="Aptos" w:cs="Times New Roman"/>
          <w:color w:val="auto"/>
          <w:sz w:val="24"/>
          <w:szCs w:val="24"/>
        </w:rPr>
        <w:t xml:space="preserve">GP earnings and expenses estimates </w:t>
      </w:r>
      <w:r w:rsidR="00395BC6">
        <w:rPr>
          <w:rFonts w:ascii="Aptos" w:eastAsia="Times New Roman" w:hAnsi="Aptos" w:cs="Times New Roman"/>
          <w:color w:val="auto"/>
          <w:sz w:val="24"/>
          <w:szCs w:val="24"/>
        </w:rPr>
        <w:t xml:space="preserve">(GPEE) data </w:t>
      </w:r>
      <w:r>
        <w:rPr>
          <w:rFonts w:ascii="Aptos" w:eastAsia="Times New Roman" w:hAnsi="Aptos" w:cs="Times New Roman"/>
          <w:color w:val="auto"/>
          <w:sz w:val="24"/>
          <w:szCs w:val="24"/>
        </w:rPr>
        <w:t>are taken from NHS Digital</w:t>
      </w:r>
      <w:r w:rsidR="00FA6F62">
        <w:rPr>
          <w:rFonts w:ascii="Aptos" w:eastAsia="Times New Roman" w:hAnsi="Aptos" w:cs="Times New Roman"/>
          <w:color w:val="auto"/>
          <w:sz w:val="24"/>
          <w:szCs w:val="24"/>
        </w:rPr>
        <w:t xml:space="preserve"> </w:t>
      </w:r>
      <w:r>
        <w:rPr>
          <w:rFonts w:ascii="Aptos" w:eastAsia="Times New Roman" w:hAnsi="Aptos" w:cs="Times New Roman"/>
          <w:color w:val="auto"/>
          <w:sz w:val="24"/>
          <w:szCs w:val="24"/>
        </w:rPr>
        <w:t>(</w:t>
      </w:r>
      <w:hyperlink r:id="rId21" w:history="1">
        <w:r w:rsidR="00420553" w:rsidRPr="007A6F9A">
          <w:rPr>
            <w:rStyle w:val="Hyperlink"/>
            <w:rFonts w:ascii="Aptos" w:eastAsia="Times New Roman" w:hAnsi="Aptos" w:cs="Times New Roman"/>
            <w:sz w:val="24"/>
            <w:szCs w:val="24"/>
          </w:rPr>
          <w:t>https://digital.nhs.uk/data-and-information/publications/statistical/gp-earnings-and-expenses-estimates</w:t>
        </w:r>
      </w:hyperlink>
      <w:r>
        <w:rPr>
          <w:rFonts w:ascii="Aptos" w:eastAsia="Times New Roman" w:hAnsi="Aptos" w:cs="Times New Roman"/>
          <w:color w:val="auto"/>
          <w:sz w:val="24"/>
          <w:szCs w:val="24"/>
        </w:rPr>
        <w:t>)</w:t>
      </w:r>
      <w:r w:rsidR="00420553">
        <w:rPr>
          <w:rFonts w:ascii="Aptos" w:eastAsia="Times New Roman" w:hAnsi="Aptos" w:cs="Times New Roman"/>
          <w:color w:val="auto"/>
          <w:sz w:val="24"/>
          <w:szCs w:val="24"/>
        </w:rPr>
        <w:t xml:space="preserve">. </w:t>
      </w:r>
    </w:p>
    <w:p w14:paraId="608ABE3F" w14:textId="55B92158" w:rsidR="00FB24E1" w:rsidRPr="009131A6" w:rsidRDefault="00877FAF" w:rsidP="009131A6">
      <w:pPr>
        <w:pStyle w:val="Heading1"/>
        <w:numPr>
          <w:ilvl w:val="0"/>
          <w:numId w:val="6"/>
        </w:numPr>
        <w:shd w:val="clear" w:color="auto" w:fill="FFFFFF"/>
        <w:spacing w:before="0" w:after="0"/>
        <w:rPr>
          <w:rFonts w:ascii="Aptos" w:eastAsia="Times New Roman" w:hAnsi="Aptos" w:cs="Times New Roman"/>
          <w:color w:val="auto"/>
          <w:sz w:val="24"/>
          <w:szCs w:val="24"/>
        </w:rPr>
      </w:pPr>
      <w:r w:rsidRPr="00877FAF">
        <w:rPr>
          <w:rFonts w:ascii="Aptos" w:eastAsia="Times New Roman" w:hAnsi="Aptos" w:cs="Times New Roman"/>
          <w:color w:val="auto"/>
          <w:sz w:val="24"/>
          <w:szCs w:val="24"/>
        </w:rPr>
        <w:t xml:space="preserve">National statistics on </w:t>
      </w:r>
      <w:r w:rsidR="00266AFA">
        <w:rPr>
          <w:rFonts w:ascii="Aptos" w:eastAsia="Times New Roman" w:hAnsi="Aptos" w:cs="Times New Roman"/>
          <w:color w:val="auto"/>
          <w:sz w:val="24"/>
          <w:szCs w:val="24"/>
        </w:rPr>
        <w:t>p</w:t>
      </w:r>
      <w:r w:rsidRPr="00877FAF">
        <w:rPr>
          <w:rFonts w:ascii="Aptos" w:eastAsia="Times New Roman" w:hAnsi="Aptos" w:cs="Times New Roman"/>
          <w:color w:val="auto"/>
          <w:sz w:val="24"/>
          <w:szCs w:val="24"/>
        </w:rPr>
        <w:t>ercentile points from 1 to 99 for total income before and after tax</w:t>
      </w:r>
      <w:r>
        <w:rPr>
          <w:rFonts w:ascii="Aptos" w:eastAsia="Times New Roman" w:hAnsi="Aptos" w:cs="Times New Roman"/>
          <w:color w:val="auto"/>
          <w:sz w:val="24"/>
          <w:szCs w:val="24"/>
        </w:rPr>
        <w:t xml:space="preserve"> are </w:t>
      </w:r>
      <w:r w:rsidR="009131A6">
        <w:rPr>
          <w:rFonts w:ascii="Aptos" w:eastAsia="Times New Roman" w:hAnsi="Aptos" w:cs="Times New Roman"/>
          <w:color w:val="auto"/>
          <w:sz w:val="24"/>
          <w:szCs w:val="24"/>
        </w:rPr>
        <w:t>taken from the ONS (</w:t>
      </w:r>
      <w:r w:rsidR="00FB24E1" w:rsidRPr="009131A6">
        <w:rPr>
          <w:rFonts w:ascii="Aptos" w:eastAsia="Times New Roman" w:hAnsi="Aptos" w:cs="Times New Roman"/>
          <w:color w:val="auto"/>
          <w:sz w:val="24"/>
          <w:szCs w:val="24"/>
        </w:rPr>
        <w:t>https://www.gov.uk/government/statistics/percentile-points-from-1-to-99-for-total-income-before-and-after-tax</w:t>
      </w:r>
      <w:r w:rsidR="009131A6" w:rsidRPr="009131A6">
        <w:rPr>
          <w:rFonts w:ascii="Aptos" w:eastAsia="Times New Roman" w:hAnsi="Aptos" w:cs="Times New Roman"/>
          <w:color w:val="auto"/>
          <w:sz w:val="24"/>
          <w:szCs w:val="24"/>
        </w:rPr>
        <w:t>)</w:t>
      </w:r>
    </w:p>
    <w:p w14:paraId="42E8301E" w14:textId="0AE6385D" w:rsidR="00FB24E1" w:rsidRDefault="00D22B11" w:rsidP="002C4FF1">
      <w:pPr>
        <w:pStyle w:val="ListParagraph"/>
        <w:numPr>
          <w:ilvl w:val="0"/>
          <w:numId w:val="6"/>
        </w:numPr>
        <w:rPr>
          <w:rFonts w:ascii="Aptos" w:hAnsi="Aptos"/>
        </w:rPr>
      </w:pPr>
      <w:r>
        <w:rPr>
          <w:rFonts w:ascii="Aptos" w:hAnsi="Aptos"/>
        </w:rPr>
        <w:t xml:space="preserve">Based </w:t>
      </w:r>
      <w:r w:rsidR="0080149D">
        <w:rPr>
          <w:rFonts w:ascii="Aptos" w:hAnsi="Aptos"/>
        </w:rPr>
        <w:t xml:space="preserve">on </w:t>
      </w:r>
      <w:r>
        <w:rPr>
          <w:rFonts w:ascii="Aptos" w:hAnsi="Aptos"/>
        </w:rPr>
        <w:t>RPI deflator taken from HM Treasury</w:t>
      </w:r>
      <w:r w:rsidR="00395BC6">
        <w:rPr>
          <w:rFonts w:ascii="Aptos" w:hAnsi="Aptos"/>
        </w:rPr>
        <w:t xml:space="preserve"> via the GPEE </w:t>
      </w:r>
      <w:r w:rsidR="00C76419">
        <w:rPr>
          <w:rFonts w:ascii="Aptos" w:hAnsi="Aptos"/>
        </w:rPr>
        <w:t>data</w:t>
      </w:r>
      <w:r w:rsidR="004B6E4E">
        <w:rPr>
          <w:rFonts w:ascii="Aptos" w:hAnsi="Aptos"/>
        </w:rPr>
        <w:t>: 2016 prices are multiplied by a factor of 1.20 to give their value in 2022 prices</w:t>
      </w:r>
    </w:p>
    <w:p w14:paraId="7C7D48D9" w14:textId="62CD52E3" w:rsidR="001C05E0" w:rsidRDefault="002048E7" w:rsidP="002C4FF1">
      <w:pPr>
        <w:pStyle w:val="ListParagraph"/>
        <w:numPr>
          <w:ilvl w:val="0"/>
          <w:numId w:val="6"/>
        </w:numPr>
        <w:rPr>
          <w:rFonts w:ascii="Aptos" w:hAnsi="Aptos"/>
        </w:rPr>
      </w:pPr>
      <w:r>
        <w:rPr>
          <w:rFonts w:ascii="Aptos" w:hAnsi="Aptos"/>
        </w:rPr>
        <w:t>NHS payments data are taken from NHS Digital (</w:t>
      </w:r>
      <w:hyperlink r:id="rId22" w:history="1">
        <w:r w:rsidR="0043585E" w:rsidRPr="007A6F9A">
          <w:rPr>
            <w:rStyle w:val="Hyperlink"/>
            <w:rFonts w:ascii="Aptos" w:hAnsi="Aptos"/>
          </w:rPr>
          <w:t>https://digital.nhs.uk/data-and-information/publications/statistical/nhs-payments-to-general-practice</w:t>
        </w:r>
      </w:hyperlink>
      <w:r>
        <w:rPr>
          <w:rFonts w:ascii="Aptos" w:hAnsi="Aptos"/>
        </w:rPr>
        <w:t>)</w:t>
      </w:r>
      <w:r w:rsidR="0043585E">
        <w:rPr>
          <w:rFonts w:ascii="Aptos" w:hAnsi="Aptos"/>
        </w:rPr>
        <w:t>. The average is the arithmetic mean of all practices.</w:t>
      </w:r>
    </w:p>
    <w:p w14:paraId="602786D6" w14:textId="195C8787" w:rsidR="003C4AA0" w:rsidRDefault="003C4AA0" w:rsidP="002C4FF1">
      <w:pPr>
        <w:pStyle w:val="ListParagraph"/>
        <w:numPr>
          <w:ilvl w:val="0"/>
          <w:numId w:val="6"/>
        </w:numPr>
        <w:rPr>
          <w:rFonts w:ascii="Aptos" w:hAnsi="Aptos"/>
        </w:rPr>
      </w:pPr>
      <w:r>
        <w:rPr>
          <w:rFonts w:ascii="Aptos" w:hAnsi="Aptos"/>
        </w:rPr>
        <w:t xml:space="preserve">Data on </w:t>
      </w:r>
      <w:r w:rsidR="003844D0">
        <w:rPr>
          <w:rFonts w:ascii="Aptos" w:hAnsi="Aptos"/>
        </w:rPr>
        <w:t xml:space="preserve">practice workforce is taken from NHS Digital </w:t>
      </w:r>
      <w:r>
        <w:rPr>
          <w:rFonts w:ascii="Aptos" w:hAnsi="Aptos"/>
        </w:rPr>
        <w:t xml:space="preserve"> </w:t>
      </w:r>
      <w:r w:rsidR="00EB6893">
        <w:rPr>
          <w:rFonts w:ascii="Aptos" w:hAnsi="Aptos"/>
        </w:rPr>
        <w:t>(</w:t>
      </w:r>
      <w:hyperlink r:id="rId23" w:history="1">
        <w:r w:rsidR="00EB6893" w:rsidRPr="007A6F9A">
          <w:rPr>
            <w:rStyle w:val="Hyperlink"/>
            <w:rFonts w:ascii="Aptos" w:hAnsi="Aptos"/>
          </w:rPr>
          <w:t>https://digital.nhs.uk/data-and-information/publications/statistical/nhs-workforce-statistics</w:t>
        </w:r>
      </w:hyperlink>
      <w:r w:rsidR="00EB6893">
        <w:rPr>
          <w:rFonts w:ascii="Aptos" w:hAnsi="Aptos"/>
        </w:rPr>
        <w:t xml:space="preserve">) </w:t>
      </w:r>
    </w:p>
    <w:p w14:paraId="17CA28FE" w14:textId="79E2E9CE" w:rsidR="00D66255" w:rsidRDefault="00D66255" w:rsidP="002C4FF1">
      <w:pPr>
        <w:pStyle w:val="ListParagraph"/>
        <w:numPr>
          <w:ilvl w:val="0"/>
          <w:numId w:val="6"/>
        </w:numPr>
        <w:rPr>
          <w:rFonts w:ascii="Aptos" w:hAnsi="Aptos"/>
        </w:rPr>
      </w:pPr>
      <w:r>
        <w:rPr>
          <w:rFonts w:ascii="Aptos" w:hAnsi="Aptos"/>
        </w:rPr>
        <w:t>We calculate the average payments per partner by merging the NHS payments and workforce datasets based on practice code</w:t>
      </w:r>
      <w:r w:rsidR="00CA6A52">
        <w:rPr>
          <w:rFonts w:ascii="Aptos" w:hAnsi="Aptos"/>
        </w:rPr>
        <w:t>.</w:t>
      </w:r>
      <w:r w:rsidR="00741876">
        <w:rPr>
          <w:rFonts w:ascii="Aptos" w:hAnsi="Aptos"/>
        </w:rPr>
        <w:t xml:space="preserve"> </w:t>
      </w:r>
      <w:r w:rsidR="00316F84">
        <w:rPr>
          <w:rFonts w:ascii="Aptos" w:hAnsi="Aptos"/>
        </w:rPr>
        <w:t xml:space="preserve">We then </w:t>
      </w:r>
      <w:r w:rsidR="005C710D">
        <w:rPr>
          <w:rFonts w:ascii="Aptos" w:hAnsi="Aptos"/>
        </w:rPr>
        <w:t>divide</w:t>
      </w:r>
      <w:r w:rsidR="00192D52">
        <w:rPr>
          <w:rFonts w:ascii="Aptos" w:hAnsi="Aptos"/>
        </w:rPr>
        <w:t xml:space="preserve"> the </w:t>
      </w:r>
      <w:r w:rsidR="005C710D">
        <w:rPr>
          <w:rFonts w:ascii="Aptos" w:hAnsi="Aptos"/>
        </w:rPr>
        <w:t xml:space="preserve">total payments by the head count of partners for each practice, and then take the arithmetic mean of the payments </w:t>
      </w:r>
      <w:r w:rsidR="006979E4">
        <w:rPr>
          <w:rFonts w:ascii="Aptos" w:hAnsi="Aptos"/>
        </w:rPr>
        <w:t>per partner of all practices.</w:t>
      </w:r>
      <w:r w:rsidR="005C710D">
        <w:rPr>
          <w:rFonts w:ascii="Aptos" w:hAnsi="Aptos"/>
        </w:rPr>
        <w:t xml:space="preserve"> </w:t>
      </w:r>
    </w:p>
    <w:p w14:paraId="2412AA21" w14:textId="77777777" w:rsidR="008122C4" w:rsidRDefault="008122C4" w:rsidP="008122C4">
      <w:pPr>
        <w:rPr>
          <w:rFonts w:ascii="Aptos" w:hAnsi="Aptos"/>
        </w:rPr>
      </w:pPr>
    </w:p>
    <w:p w14:paraId="04D7D41D" w14:textId="1225A4B8" w:rsidR="008122C4" w:rsidRDefault="008122C4" w:rsidP="008122C4">
      <w:pPr>
        <w:rPr>
          <w:rFonts w:ascii="Aptos" w:hAnsi="Aptos"/>
          <w:b/>
          <w:bCs/>
        </w:rPr>
      </w:pPr>
      <w:r>
        <w:rPr>
          <w:rFonts w:ascii="Aptos" w:hAnsi="Aptos"/>
          <w:b/>
          <w:bCs/>
        </w:rPr>
        <w:t>Unused charts</w:t>
      </w:r>
    </w:p>
    <w:p w14:paraId="6EA5596E" w14:textId="55EDB0B5" w:rsidR="008122C4" w:rsidRDefault="008122C4" w:rsidP="008122C4">
      <w:pPr>
        <w:rPr>
          <w:rFonts w:ascii="Aptos" w:hAnsi="Aptos"/>
          <w:noProof/>
        </w:rPr>
      </w:pPr>
      <w:r w:rsidRPr="00F76182">
        <w:rPr>
          <w:noProof/>
        </w:rPr>
        <w:lastRenderedPageBreak/>
        <w:drawing>
          <wp:inline distT="0" distB="0" distL="0" distR="0" wp14:anchorId="2D5E8151" wp14:editId="1D93D7CB">
            <wp:extent cx="3657600" cy="5486400"/>
            <wp:effectExtent l="0" t="0" r="0" b="0"/>
            <wp:docPr id="28015454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9434" name="Picture 1" descr="A graph of a graph&#10;&#10;Description automatically generated"/>
                    <pic:cNvPicPr/>
                  </pic:nvPicPr>
                  <pic:blipFill>
                    <a:blip r:embed="rId24"/>
                    <a:stretch>
                      <a:fillRect/>
                    </a:stretch>
                  </pic:blipFill>
                  <pic:spPr>
                    <a:xfrm>
                      <a:off x="0" y="0"/>
                      <a:ext cx="3661898" cy="5492847"/>
                    </a:xfrm>
                    <a:prstGeom prst="rect">
                      <a:avLst/>
                    </a:prstGeom>
                  </pic:spPr>
                </pic:pic>
              </a:graphicData>
            </a:graphic>
          </wp:inline>
        </w:drawing>
      </w:r>
      <w:r w:rsidRPr="008122C4">
        <w:rPr>
          <w:rFonts w:ascii="Aptos" w:hAnsi="Aptos"/>
          <w:noProof/>
        </w:rPr>
        <w:t xml:space="preserve"> </w:t>
      </w:r>
      <w:r w:rsidRPr="00174365">
        <w:rPr>
          <w:rFonts w:ascii="Aptos" w:hAnsi="Aptos"/>
          <w:noProof/>
        </w:rPr>
        <w:lastRenderedPageBreak/>
        <w:drawing>
          <wp:inline distT="0" distB="0" distL="0" distR="0" wp14:anchorId="05E01D3A" wp14:editId="01CDF99D">
            <wp:extent cx="4039985" cy="6059978"/>
            <wp:effectExtent l="0" t="0" r="0" b="0"/>
            <wp:docPr id="31835975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24971" name="Picture 1" descr="A graph of different colored lines&#10;&#10;Description automatically generated"/>
                    <pic:cNvPicPr/>
                  </pic:nvPicPr>
                  <pic:blipFill>
                    <a:blip r:embed="rId25"/>
                    <a:stretch>
                      <a:fillRect/>
                    </a:stretch>
                  </pic:blipFill>
                  <pic:spPr>
                    <a:xfrm>
                      <a:off x="0" y="0"/>
                      <a:ext cx="4046131" cy="6069197"/>
                    </a:xfrm>
                    <a:prstGeom prst="rect">
                      <a:avLst/>
                    </a:prstGeom>
                  </pic:spPr>
                </pic:pic>
              </a:graphicData>
            </a:graphic>
          </wp:inline>
        </w:drawing>
      </w:r>
    </w:p>
    <w:p w14:paraId="1D95F96B" w14:textId="77777777" w:rsidR="00466BB8" w:rsidRPr="00435790" w:rsidRDefault="00466BB8" w:rsidP="00466BB8">
      <w:pPr>
        <w:rPr>
          <w:rFonts w:ascii="Aptos" w:hAnsi="Aptos"/>
          <w:b/>
          <w:bCs/>
        </w:rPr>
      </w:pPr>
    </w:p>
    <w:sectPr w:rsidR="00466BB8" w:rsidRPr="004357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lena Painter" w:date="2024-03-14T17:37:00Z" w:initials="HP">
    <w:p w14:paraId="4B3BF4F8" w14:textId="58EF6129" w:rsidR="53683C89" w:rsidRDefault="53683C89">
      <w:pPr>
        <w:pStyle w:val="CommentText"/>
      </w:pPr>
      <w:r>
        <w:t>On average</w:t>
      </w:r>
      <w:r>
        <w:rPr>
          <w:rStyle w:val="CommentReference"/>
        </w:rPr>
        <w:annotationRef/>
      </w:r>
    </w:p>
  </w:comment>
  <w:comment w:id="1" w:author="Helena Painter" w:date="2024-03-19T12:16:00Z" w:initials="HP">
    <w:p w14:paraId="3D1F5B7C" w14:textId="7A9CE251" w:rsidR="72AE1259" w:rsidRDefault="72AE1259">
      <w:pPr>
        <w:pStyle w:val="CommentText"/>
      </w:pPr>
      <w:r>
        <w:t>Need to define 'nominal terms'</w:t>
      </w:r>
      <w:r>
        <w:rPr>
          <w:rStyle w:val="CommentReference"/>
        </w:rPr>
        <w:annotationRef/>
      </w:r>
    </w:p>
  </w:comment>
  <w:comment w:id="2" w:author="Helena Painter" w:date="2024-03-14T17:49:00Z" w:initials="HP">
    <w:p w14:paraId="442378F7" w14:textId="6B3B1B09" w:rsidR="53683C89" w:rsidRDefault="53683C89">
      <w:pPr>
        <w:pStyle w:val="CommentText"/>
      </w:pPr>
      <w:r>
        <w:t xml:space="preserve">Not sure I understand what real term means. Do you mean in 'today's money'? </w:t>
      </w:r>
      <w:r>
        <w:rPr>
          <w:rStyle w:val="CommentReference"/>
        </w:rPr>
        <w:annotationRef/>
      </w:r>
    </w:p>
  </w:comment>
  <w:comment w:id="3" w:author="Helena Painter" w:date="2024-03-14T17:56:00Z" w:initials="HP">
    <w:p w14:paraId="0A0E7AD7" w14:textId="59B4705B" w:rsidR="53683C89" w:rsidRDefault="53683C89">
      <w:pPr>
        <w:pStyle w:val="CommentText"/>
      </w:pPr>
      <w:r>
        <w:t xml:space="preserve">This regional difference is interesting - speculating could it related to higher burden of morbidity in north east, or less access to specialist or allied community services? This may also be driving difficulty in recruiting in those lower paid areas, although you'd expect cost of living to be slightly lower? I wonder if there is also an urban vs rural difference - perhaps demonstrated by dispensing. </w:t>
      </w:r>
      <w:r>
        <w:rPr>
          <w:rStyle w:val="CommentReference"/>
        </w:rPr>
        <w:annotationRef/>
      </w:r>
    </w:p>
  </w:comment>
  <w:comment w:id="4" w:author="Helena Painter" w:date="2024-03-19T12:52:00Z" w:initials="HP">
    <w:p w14:paraId="6C270FAE" w14:textId="3DA8BEF8" w:rsidR="72AE1259" w:rsidRDefault="72AE1259">
      <w:pPr>
        <w:pStyle w:val="CommentText"/>
      </w:pPr>
      <w:r>
        <w:t>Related to QOF?</w:t>
      </w:r>
      <w:r>
        <w:rPr>
          <w:rStyle w:val="CommentReference"/>
        </w:rPr>
        <w:annotationRef/>
      </w:r>
    </w:p>
  </w:comment>
  <w:comment w:id="5" w:author="Helena Painter" w:date="2024-03-14T17:58:00Z" w:initials="HP">
    <w:p w14:paraId="5AB51074" w14:textId="3CF3AC21" w:rsidR="53683C89" w:rsidRDefault="53683C89">
      <w:pPr>
        <w:pStyle w:val="CommentText"/>
      </w:pPr>
      <w:r>
        <w:t>I think we expected this - interesting that patient satisfaction is generally lower in the bigger practices although outcomes (and often therefore financial rewards) are better. Does this reflect that bigger practices are better at focusing care around what achieves targets vs. what patients want? Also economies of scale. More likely to have some business minded partners/practice manager</w:t>
      </w:r>
      <w:r>
        <w:rPr>
          <w:rStyle w:val="CommentReference"/>
        </w:rPr>
        <w:annotationRef/>
      </w:r>
    </w:p>
  </w:comment>
  <w:comment w:id="6" w:author="Helena Painter" w:date="2024-03-19T12:57:00Z" w:initials="HP">
    <w:p w14:paraId="518F4F00" w14:textId="3EA879AB" w:rsidR="72AE1259" w:rsidRDefault="72AE1259">
      <w:pPr>
        <w:pStyle w:val="CommentText"/>
      </w:pPr>
      <w:r>
        <w:t>Partners at larger practices earning more also makes me wonder about the government push for larger practices. There are slightly better outcomes, but if ultimately the financial saving from working at scale is going to the partners I wonder if what the benefit to the NHS as a whole is of super practices? Given patients report worse access and worse satisfaction. Who are the super practices benefiting?</w:t>
      </w:r>
      <w:r>
        <w:rPr>
          <w:rStyle w:val="CommentReference"/>
        </w:rPr>
        <w:annotationRef/>
      </w:r>
    </w:p>
  </w:comment>
  <w:comment w:id="9" w:author="Helena Painter" w:date="2024-03-14T18:03:00Z" w:initials="HP">
    <w:p w14:paraId="08EAC3FA" w14:textId="2EB8B900" w:rsidR="53683C89" w:rsidRDefault="53683C89">
      <w:pPr>
        <w:pStyle w:val="CommentText"/>
      </w:pPr>
      <w:r>
        <w:t>Are we saying that 15% of this 40.7% has gone to partners? This seems a big proportion of extra funding if I'm understanding correctly that the effect of inflation/cost of living is corrected for with these numbers</w:t>
      </w:r>
      <w:r>
        <w:rPr>
          <w:rStyle w:val="CommentReference"/>
        </w:rPr>
        <w:annotationRef/>
      </w:r>
    </w:p>
  </w:comment>
  <w:comment w:id="10" w:author="Helena Painter" w:date="2024-03-14T18:04:00Z" w:initials="HP">
    <w:p w14:paraId="315A1756" w14:textId="57F930B6" w:rsidR="53683C89" w:rsidRDefault="53683C89">
      <w:pPr>
        <w:pStyle w:val="CommentText"/>
      </w:pPr>
      <w:r>
        <w:t xml:space="preserve">Does that 15% correspond to the 14.9% drop in number of partners (I realise they're totally different calculations but broadly speaking)? </w:t>
      </w:r>
      <w:r>
        <w:rPr>
          <w:rStyle w:val="CommentReference"/>
        </w:rPr>
        <w:annotationRef/>
      </w:r>
    </w:p>
  </w:comment>
  <w:comment w:id="11" w:author="John Ford" w:date="2024-03-14T13:51:00Z" w:initials="JF">
    <w:p w14:paraId="52BE9F93" w14:textId="77777777" w:rsidR="00432D3D" w:rsidRDefault="00432D3D" w:rsidP="00432D3D">
      <w:pPr>
        <w:pStyle w:val="CommentText"/>
      </w:pPr>
      <w:r>
        <w:rPr>
          <w:rStyle w:val="CommentReference"/>
        </w:rPr>
        <w:annotationRef/>
      </w:r>
      <w:r>
        <w:t>And PCN payments?</w:t>
      </w:r>
    </w:p>
  </w:comment>
  <w:comment w:id="12" w:author="Helena Painter" w:date="2024-03-19T13:07:00Z" w:initials="HP">
    <w:p w14:paraId="0E173C86" w14:textId="512BD735" w:rsidR="72AE1259" w:rsidRDefault="72AE1259">
      <w:pPr>
        <w:pStyle w:val="CommentText"/>
      </w:pPr>
      <w:r>
        <w:t>Does this suggest that the increased payments are being spent on services/salaries, not that partners are taking the bulk of the extra money?</w:t>
      </w:r>
      <w:r>
        <w:rPr>
          <w:rStyle w:val="CommentReference"/>
        </w:rPr>
        <w:annotationRef/>
      </w:r>
    </w:p>
  </w:comment>
  <w:comment w:id="13" w:author="Helena Painter" w:date="2024-03-14T18:08:00Z" w:initials="HP">
    <w:p w14:paraId="59D12756" w14:textId="4E51205A" w:rsidR="53683C89" w:rsidRDefault="53683C89">
      <w:pPr>
        <w:pStyle w:val="CommentText"/>
      </w:pPr>
      <w:r>
        <w:t xml:space="preserve">In this figure, is the earnings also per partner? If so should probably state that. </w:t>
      </w:r>
      <w:r>
        <w:rPr>
          <w:rStyle w:val="CommentReference"/>
        </w:rPr>
        <w:annotationRef/>
      </w:r>
    </w:p>
  </w:comment>
  <w:comment w:id="14" w:author="Helena Painter" w:date="2024-03-27T08:53:00Z" w:initials="HP">
    <w:p w14:paraId="65F32B2D" w14:textId="0D85E43D" w:rsidR="45CE8905" w:rsidRDefault="45CE8905">
      <w:pPr>
        <w:pStyle w:val="CommentText"/>
      </w:pPr>
      <w:r>
        <w:t xml:space="preserve">Does decrease in partner numbers point to currently partnerships being unattractive and unsustainable? link to practice closures? Doesn't seem to indicate the majority are very profitable as would assume then lots of people would want to be partner </w:t>
      </w:r>
      <w:r>
        <w:rPr>
          <w:rStyle w:val="CommentReference"/>
        </w:rPr>
        <w:annotationRef/>
      </w:r>
    </w:p>
  </w:comment>
  <w:comment w:id="15" w:author="Helena Painter" w:date="2024-03-19T13:14:00Z" w:initials="HP">
    <w:p w14:paraId="7ABB0C0E" w14:textId="24AF42B3" w:rsidR="72AE1259" w:rsidRDefault="72AE1259">
      <w:pPr>
        <w:pStyle w:val="CommentText"/>
      </w:pPr>
      <w:r>
        <w:t>And the additional covid payments not being passed onto salraied GPs/otherstaff?</w:t>
      </w:r>
      <w:r>
        <w:rPr>
          <w:rStyle w:val="CommentReference"/>
        </w:rPr>
        <w:annotationRef/>
      </w:r>
    </w:p>
  </w:comment>
  <w:comment w:id="16" w:author="Helena Painter" w:date="2024-03-27T08:46:00Z" w:initials="HP">
    <w:p w14:paraId="641FD1A3" w14:textId="2B4130BC" w:rsidR="45CE8905" w:rsidRDefault="45CE8905">
      <w:pPr>
        <w:pStyle w:val="CommentText"/>
      </w:pPr>
      <w:r>
        <w:t>And presumably this payment has now been scrapped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3BF4F8" w15:done="1"/>
  <w15:commentEx w15:paraId="3D1F5B7C" w15:done="1"/>
  <w15:commentEx w15:paraId="442378F7" w15:done="1"/>
  <w15:commentEx w15:paraId="0A0E7AD7" w15:done="0"/>
  <w15:commentEx w15:paraId="6C270FAE" w15:paraIdParent="0A0E7AD7" w15:done="0"/>
  <w15:commentEx w15:paraId="5AB51074" w15:done="1"/>
  <w15:commentEx w15:paraId="518F4F00" w15:done="1"/>
  <w15:commentEx w15:paraId="08EAC3FA" w15:done="0"/>
  <w15:commentEx w15:paraId="315A1756" w15:paraIdParent="08EAC3FA" w15:done="0"/>
  <w15:commentEx w15:paraId="52BE9F93" w15:done="1"/>
  <w15:commentEx w15:paraId="0E173C86" w15:done="0"/>
  <w15:commentEx w15:paraId="59D12756" w15:done="0"/>
  <w15:commentEx w15:paraId="65F32B2D" w15:done="0"/>
  <w15:commentEx w15:paraId="7ABB0C0E" w15:done="0"/>
  <w15:commentEx w15:paraId="641FD1A3" w15:paraIdParent="7ABB0C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A122AF" w16cex:dateUtc="2024-03-14T17:37:00Z"/>
  <w16cex:commentExtensible w16cex:durableId="76065A77" w16cex:dateUtc="2024-03-19T12:16:00Z"/>
  <w16cex:commentExtensible w16cex:durableId="1A4E7D6F" w16cex:dateUtc="2024-03-14T17:49:00Z"/>
  <w16cex:commentExtensible w16cex:durableId="1E6D8035" w16cex:dateUtc="2024-03-14T17:56:00Z"/>
  <w16cex:commentExtensible w16cex:durableId="2A518CE9" w16cex:dateUtc="2024-03-19T12:52:00Z"/>
  <w16cex:commentExtensible w16cex:durableId="587FF2DE" w16cex:dateUtc="2024-03-14T17:58:00Z"/>
  <w16cex:commentExtensible w16cex:durableId="3A702D9B" w16cex:dateUtc="2024-03-19T12:57:00Z"/>
  <w16cex:commentExtensible w16cex:durableId="1DEEB388" w16cex:dateUtc="2024-03-14T18:03:00Z"/>
  <w16cex:commentExtensible w16cex:durableId="4A8891D3" w16cex:dateUtc="2024-03-14T18:04:00Z"/>
  <w16cex:commentExtensible w16cex:durableId="3D6C4895" w16cex:dateUtc="2024-03-14T13:51:00Z"/>
  <w16cex:commentExtensible w16cex:durableId="4595CEA8" w16cex:dateUtc="2024-03-19T13:07:00Z"/>
  <w16cex:commentExtensible w16cex:durableId="132950E4" w16cex:dateUtc="2024-03-14T18:08:00Z"/>
  <w16cex:commentExtensible w16cex:durableId="67991C26" w16cex:dateUtc="2024-03-27T08:53:00Z"/>
  <w16cex:commentExtensible w16cex:durableId="073DC19E" w16cex:dateUtc="2024-03-19T13:14:00Z"/>
  <w16cex:commentExtensible w16cex:durableId="3E2F21A8" w16cex:dateUtc="2024-03-27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3BF4F8" w16cid:durableId="78A122AF"/>
  <w16cid:commentId w16cid:paraId="3D1F5B7C" w16cid:durableId="76065A77"/>
  <w16cid:commentId w16cid:paraId="442378F7" w16cid:durableId="1A4E7D6F"/>
  <w16cid:commentId w16cid:paraId="0A0E7AD7" w16cid:durableId="1E6D8035"/>
  <w16cid:commentId w16cid:paraId="6C270FAE" w16cid:durableId="2A518CE9"/>
  <w16cid:commentId w16cid:paraId="5AB51074" w16cid:durableId="587FF2DE"/>
  <w16cid:commentId w16cid:paraId="518F4F00" w16cid:durableId="3A702D9B"/>
  <w16cid:commentId w16cid:paraId="08EAC3FA" w16cid:durableId="1DEEB388"/>
  <w16cid:commentId w16cid:paraId="315A1756" w16cid:durableId="4A8891D3"/>
  <w16cid:commentId w16cid:paraId="52BE9F93" w16cid:durableId="3D6C4895"/>
  <w16cid:commentId w16cid:paraId="0E173C86" w16cid:durableId="4595CEA8"/>
  <w16cid:commentId w16cid:paraId="59D12756" w16cid:durableId="132950E4"/>
  <w16cid:commentId w16cid:paraId="65F32B2D" w16cid:durableId="67991C26"/>
  <w16cid:commentId w16cid:paraId="7ABB0C0E" w16cid:durableId="073DC19E"/>
  <w16cid:commentId w16cid:paraId="641FD1A3" w16cid:durableId="3E2F21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CE68F" w14:textId="77777777" w:rsidR="00D10C8E" w:rsidRDefault="00D10C8E" w:rsidP="00847BBF">
      <w:r>
        <w:separator/>
      </w:r>
    </w:p>
  </w:endnote>
  <w:endnote w:type="continuationSeparator" w:id="0">
    <w:p w14:paraId="595DC4BA" w14:textId="77777777" w:rsidR="00D10C8E" w:rsidRDefault="00D10C8E" w:rsidP="00847BBF">
      <w:r>
        <w:continuationSeparator/>
      </w:r>
    </w:p>
  </w:endnote>
  <w:endnote w:type="continuationNotice" w:id="1">
    <w:p w14:paraId="27A784AD" w14:textId="77777777" w:rsidR="00D10C8E" w:rsidRDefault="00D1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08D6C" w14:textId="77777777" w:rsidR="00D10C8E" w:rsidRDefault="00D10C8E" w:rsidP="00847BBF">
      <w:r>
        <w:separator/>
      </w:r>
    </w:p>
  </w:footnote>
  <w:footnote w:type="continuationSeparator" w:id="0">
    <w:p w14:paraId="6801BD67" w14:textId="77777777" w:rsidR="00D10C8E" w:rsidRDefault="00D10C8E" w:rsidP="00847BBF">
      <w:r>
        <w:continuationSeparator/>
      </w:r>
    </w:p>
  </w:footnote>
  <w:footnote w:type="continuationNotice" w:id="1">
    <w:p w14:paraId="1FA0370B" w14:textId="77777777" w:rsidR="00D10C8E" w:rsidRDefault="00D10C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2344"/>
    <w:multiLevelType w:val="hybridMultilevel"/>
    <w:tmpl w:val="3A787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A2410"/>
    <w:multiLevelType w:val="hybridMultilevel"/>
    <w:tmpl w:val="61EC2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71631"/>
    <w:multiLevelType w:val="hybridMultilevel"/>
    <w:tmpl w:val="3EF0D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8371A"/>
    <w:multiLevelType w:val="hybridMultilevel"/>
    <w:tmpl w:val="F118E5C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CF7075"/>
    <w:multiLevelType w:val="hybridMultilevel"/>
    <w:tmpl w:val="B5366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F5318"/>
    <w:multiLevelType w:val="hybridMultilevel"/>
    <w:tmpl w:val="7B062098"/>
    <w:lvl w:ilvl="0" w:tplc="E5885702">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F12279"/>
    <w:multiLevelType w:val="hybridMultilevel"/>
    <w:tmpl w:val="3B28C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F50AA4"/>
    <w:multiLevelType w:val="hybridMultilevel"/>
    <w:tmpl w:val="B468A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463058"/>
    <w:multiLevelType w:val="hybridMultilevel"/>
    <w:tmpl w:val="A344F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81650"/>
    <w:multiLevelType w:val="hybridMultilevel"/>
    <w:tmpl w:val="21342BE6"/>
    <w:lvl w:ilvl="0" w:tplc="3924721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2295C"/>
    <w:multiLevelType w:val="hybridMultilevel"/>
    <w:tmpl w:val="9BB05368"/>
    <w:lvl w:ilvl="0" w:tplc="524A47B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422306"/>
    <w:multiLevelType w:val="hybridMultilevel"/>
    <w:tmpl w:val="85A47DC6"/>
    <w:lvl w:ilvl="0" w:tplc="3924721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46859"/>
    <w:multiLevelType w:val="hybridMultilevel"/>
    <w:tmpl w:val="1AEE9E22"/>
    <w:lvl w:ilvl="0" w:tplc="B4967020">
      <w:start w:val="3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7380978">
    <w:abstractNumId w:val="4"/>
  </w:num>
  <w:num w:numId="2" w16cid:durableId="40327143">
    <w:abstractNumId w:val="2"/>
  </w:num>
  <w:num w:numId="3" w16cid:durableId="2140955541">
    <w:abstractNumId w:val="0"/>
  </w:num>
  <w:num w:numId="4" w16cid:durableId="736319690">
    <w:abstractNumId w:val="1"/>
  </w:num>
  <w:num w:numId="5" w16cid:durableId="333072050">
    <w:abstractNumId w:val="8"/>
  </w:num>
  <w:num w:numId="6" w16cid:durableId="942300136">
    <w:abstractNumId w:val="6"/>
  </w:num>
  <w:num w:numId="7" w16cid:durableId="1056390961">
    <w:abstractNumId w:val="5"/>
  </w:num>
  <w:num w:numId="8" w16cid:durableId="1457139272">
    <w:abstractNumId w:val="7"/>
  </w:num>
  <w:num w:numId="9" w16cid:durableId="159854629">
    <w:abstractNumId w:val="10"/>
  </w:num>
  <w:num w:numId="10" w16cid:durableId="455174271">
    <w:abstractNumId w:val="9"/>
  </w:num>
  <w:num w:numId="11" w16cid:durableId="1477258298">
    <w:abstractNumId w:val="11"/>
  </w:num>
  <w:num w:numId="12" w16cid:durableId="555630498">
    <w:abstractNumId w:val="3"/>
  </w:num>
  <w:num w:numId="13" w16cid:durableId="157031207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lena Painter">
    <w15:presenceInfo w15:providerId="AD" w15:userId="S::hwx010@qmul.ac.uk::7444f3ce-7a6b-4c70-9d10-c899433abd99"/>
  </w15:person>
  <w15:person w15:author="John Ford">
    <w15:presenceInfo w15:providerId="AD" w15:userId="S::wpw167@qmul.ac.uk::2cb0cf66-8128-4246-bcb6-50914c417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B6"/>
    <w:rsid w:val="000009E2"/>
    <w:rsid w:val="000030F5"/>
    <w:rsid w:val="00003ABF"/>
    <w:rsid w:val="00005CA1"/>
    <w:rsid w:val="00006460"/>
    <w:rsid w:val="00006525"/>
    <w:rsid w:val="00014AA9"/>
    <w:rsid w:val="00015237"/>
    <w:rsid w:val="00015E4C"/>
    <w:rsid w:val="00023A96"/>
    <w:rsid w:val="00024F6B"/>
    <w:rsid w:val="00030820"/>
    <w:rsid w:val="0003134C"/>
    <w:rsid w:val="00036484"/>
    <w:rsid w:val="000366B9"/>
    <w:rsid w:val="00042298"/>
    <w:rsid w:val="00044300"/>
    <w:rsid w:val="00046109"/>
    <w:rsid w:val="000564F5"/>
    <w:rsid w:val="0006035B"/>
    <w:rsid w:val="000623C3"/>
    <w:rsid w:val="000667D2"/>
    <w:rsid w:val="00066A47"/>
    <w:rsid w:val="000739B1"/>
    <w:rsid w:val="00073BFD"/>
    <w:rsid w:val="0007487B"/>
    <w:rsid w:val="00077405"/>
    <w:rsid w:val="00080175"/>
    <w:rsid w:val="00080AD8"/>
    <w:rsid w:val="000821A6"/>
    <w:rsid w:val="00090393"/>
    <w:rsid w:val="0009156B"/>
    <w:rsid w:val="0009390F"/>
    <w:rsid w:val="00093A12"/>
    <w:rsid w:val="00093BE7"/>
    <w:rsid w:val="000A0522"/>
    <w:rsid w:val="000A0AC8"/>
    <w:rsid w:val="000B2686"/>
    <w:rsid w:val="000B2D4C"/>
    <w:rsid w:val="000B351B"/>
    <w:rsid w:val="000B3C4D"/>
    <w:rsid w:val="000B4DAF"/>
    <w:rsid w:val="000B4E88"/>
    <w:rsid w:val="000C2D7A"/>
    <w:rsid w:val="000C3841"/>
    <w:rsid w:val="000C3E0F"/>
    <w:rsid w:val="000C54D8"/>
    <w:rsid w:val="000C6CFA"/>
    <w:rsid w:val="000D257E"/>
    <w:rsid w:val="000D3EA8"/>
    <w:rsid w:val="000D65BD"/>
    <w:rsid w:val="000D69F8"/>
    <w:rsid w:val="000E16AC"/>
    <w:rsid w:val="000E1C97"/>
    <w:rsid w:val="000E1DCC"/>
    <w:rsid w:val="000E35F6"/>
    <w:rsid w:val="000E5D73"/>
    <w:rsid w:val="000E6B0E"/>
    <w:rsid w:val="000E7BA4"/>
    <w:rsid w:val="000F2088"/>
    <w:rsid w:val="000F46C9"/>
    <w:rsid w:val="000F5B83"/>
    <w:rsid w:val="000F70F7"/>
    <w:rsid w:val="00102734"/>
    <w:rsid w:val="00112390"/>
    <w:rsid w:val="00113039"/>
    <w:rsid w:val="00114051"/>
    <w:rsid w:val="0011532D"/>
    <w:rsid w:val="0011613F"/>
    <w:rsid w:val="00121326"/>
    <w:rsid w:val="00121901"/>
    <w:rsid w:val="00122908"/>
    <w:rsid w:val="00122E73"/>
    <w:rsid w:val="00126CBF"/>
    <w:rsid w:val="00127EB8"/>
    <w:rsid w:val="00130D2F"/>
    <w:rsid w:val="00134C11"/>
    <w:rsid w:val="00136561"/>
    <w:rsid w:val="00142141"/>
    <w:rsid w:val="0014253B"/>
    <w:rsid w:val="00142911"/>
    <w:rsid w:val="00142C80"/>
    <w:rsid w:val="001439E8"/>
    <w:rsid w:val="0014709D"/>
    <w:rsid w:val="00151DB6"/>
    <w:rsid w:val="00153F17"/>
    <w:rsid w:val="00161597"/>
    <w:rsid w:val="001637E9"/>
    <w:rsid w:val="00165431"/>
    <w:rsid w:val="00167E61"/>
    <w:rsid w:val="001701A4"/>
    <w:rsid w:val="00172727"/>
    <w:rsid w:val="00174365"/>
    <w:rsid w:val="0017666A"/>
    <w:rsid w:val="00176AAD"/>
    <w:rsid w:val="00180232"/>
    <w:rsid w:val="00185909"/>
    <w:rsid w:val="001863C9"/>
    <w:rsid w:val="001871B5"/>
    <w:rsid w:val="00187AF3"/>
    <w:rsid w:val="00192D52"/>
    <w:rsid w:val="00193AA0"/>
    <w:rsid w:val="001958D6"/>
    <w:rsid w:val="001964AE"/>
    <w:rsid w:val="0019682F"/>
    <w:rsid w:val="001A2CD9"/>
    <w:rsid w:val="001A4AEA"/>
    <w:rsid w:val="001A60C8"/>
    <w:rsid w:val="001B0B43"/>
    <w:rsid w:val="001B3C14"/>
    <w:rsid w:val="001B435B"/>
    <w:rsid w:val="001B4B37"/>
    <w:rsid w:val="001B657E"/>
    <w:rsid w:val="001B7880"/>
    <w:rsid w:val="001B7AC3"/>
    <w:rsid w:val="001C05E0"/>
    <w:rsid w:val="001C4CE9"/>
    <w:rsid w:val="001C5759"/>
    <w:rsid w:val="001C6A2B"/>
    <w:rsid w:val="001C7E10"/>
    <w:rsid w:val="001D0D85"/>
    <w:rsid w:val="001D2387"/>
    <w:rsid w:val="001D2A62"/>
    <w:rsid w:val="001D2B04"/>
    <w:rsid w:val="001E1AC7"/>
    <w:rsid w:val="001E4ECD"/>
    <w:rsid w:val="001E56C0"/>
    <w:rsid w:val="001E6A52"/>
    <w:rsid w:val="001E7356"/>
    <w:rsid w:val="001E786B"/>
    <w:rsid w:val="001E7FED"/>
    <w:rsid w:val="001F2086"/>
    <w:rsid w:val="001F6C01"/>
    <w:rsid w:val="00200D54"/>
    <w:rsid w:val="00200EA7"/>
    <w:rsid w:val="002029D7"/>
    <w:rsid w:val="002048E7"/>
    <w:rsid w:val="002059E6"/>
    <w:rsid w:val="002063CC"/>
    <w:rsid w:val="00213633"/>
    <w:rsid w:val="00217A4B"/>
    <w:rsid w:val="00220735"/>
    <w:rsid w:val="00224D2A"/>
    <w:rsid w:val="002258CA"/>
    <w:rsid w:val="00226D96"/>
    <w:rsid w:val="00226E37"/>
    <w:rsid w:val="00234655"/>
    <w:rsid w:val="002349EC"/>
    <w:rsid w:val="002418F2"/>
    <w:rsid w:val="00241B91"/>
    <w:rsid w:val="00242520"/>
    <w:rsid w:val="00244A0E"/>
    <w:rsid w:val="0024763B"/>
    <w:rsid w:val="00250DF3"/>
    <w:rsid w:val="00251171"/>
    <w:rsid w:val="00251806"/>
    <w:rsid w:val="00253032"/>
    <w:rsid w:val="00253FA9"/>
    <w:rsid w:val="00254507"/>
    <w:rsid w:val="00256DAB"/>
    <w:rsid w:val="002579E8"/>
    <w:rsid w:val="0026158B"/>
    <w:rsid w:val="00266AFA"/>
    <w:rsid w:val="002747F8"/>
    <w:rsid w:val="00274CDB"/>
    <w:rsid w:val="00286556"/>
    <w:rsid w:val="00287429"/>
    <w:rsid w:val="00287F1F"/>
    <w:rsid w:val="00291BA1"/>
    <w:rsid w:val="00291DBA"/>
    <w:rsid w:val="00294922"/>
    <w:rsid w:val="00296398"/>
    <w:rsid w:val="002A1A83"/>
    <w:rsid w:val="002A2B1E"/>
    <w:rsid w:val="002B478A"/>
    <w:rsid w:val="002B7D1E"/>
    <w:rsid w:val="002B7E41"/>
    <w:rsid w:val="002C011A"/>
    <w:rsid w:val="002C265C"/>
    <w:rsid w:val="002C4FF1"/>
    <w:rsid w:val="002D2FFC"/>
    <w:rsid w:val="002D3720"/>
    <w:rsid w:val="002D6A32"/>
    <w:rsid w:val="002D75E0"/>
    <w:rsid w:val="002E0781"/>
    <w:rsid w:val="002E1337"/>
    <w:rsid w:val="002E208A"/>
    <w:rsid w:val="002E60A8"/>
    <w:rsid w:val="002E6614"/>
    <w:rsid w:val="002E7BB2"/>
    <w:rsid w:val="002F645D"/>
    <w:rsid w:val="00300E85"/>
    <w:rsid w:val="00303376"/>
    <w:rsid w:val="00303663"/>
    <w:rsid w:val="003036B3"/>
    <w:rsid w:val="003040E6"/>
    <w:rsid w:val="003070C5"/>
    <w:rsid w:val="003074E3"/>
    <w:rsid w:val="00311A50"/>
    <w:rsid w:val="00312C68"/>
    <w:rsid w:val="00316325"/>
    <w:rsid w:val="00316ED5"/>
    <w:rsid w:val="00316F84"/>
    <w:rsid w:val="003202E3"/>
    <w:rsid w:val="0032135B"/>
    <w:rsid w:val="00323584"/>
    <w:rsid w:val="0032379E"/>
    <w:rsid w:val="00324C4B"/>
    <w:rsid w:val="003273D0"/>
    <w:rsid w:val="003326AD"/>
    <w:rsid w:val="003358B6"/>
    <w:rsid w:val="00337367"/>
    <w:rsid w:val="00340BD8"/>
    <w:rsid w:val="00340E07"/>
    <w:rsid w:val="00341AB2"/>
    <w:rsid w:val="00346C94"/>
    <w:rsid w:val="00351044"/>
    <w:rsid w:val="00351E03"/>
    <w:rsid w:val="0035555C"/>
    <w:rsid w:val="00363278"/>
    <w:rsid w:val="003637C4"/>
    <w:rsid w:val="0037190D"/>
    <w:rsid w:val="00372CE6"/>
    <w:rsid w:val="003732AC"/>
    <w:rsid w:val="00373926"/>
    <w:rsid w:val="003811C9"/>
    <w:rsid w:val="00382366"/>
    <w:rsid w:val="003844D0"/>
    <w:rsid w:val="00390C02"/>
    <w:rsid w:val="00390D54"/>
    <w:rsid w:val="00392FEA"/>
    <w:rsid w:val="00395BC6"/>
    <w:rsid w:val="003972ED"/>
    <w:rsid w:val="003A00A3"/>
    <w:rsid w:val="003A0F47"/>
    <w:rsid w:val="003A1303"/>
    <w:rsid w:val="003A6C78"/>
    <w:rsid w:val="003B69A5"/>
    <w:rsid w:val="003B7356"/>
    <w:rsid w:val="003B775E"/>
    <w:rsid w:val="003C0681"/>
    <w:rsid w:val="003C0935"/>
    <w:rsid w:val="003C1796"/>
    <w:rsid w:val="003C1EFE"/>
    <w:rsid w:val="003C24AC"/>
    <w:rsid w:val="003C4AA0"/>
    <w:rsid w:val="003C5331"/>
    <w:rsid w:val="003C5E5B"/>
    <w:rsid w:val="003D5198"/>
    <w:rsid w:val="003D558F"/>
    <w:rsid w:val="003D64FB"/>
    <w:rsid w:val="003D6ED4"/>
    <w:rsid w:val="003E234B"/>
    <w:rsid w:val="003E2492"/>
    <w:rsid w:val="003E2724"/>
    <w:rsid w:val="003F08BA"/>
    <w:rsid w:val="003F0F38"/>
    <w:rsid w:val="003F1C07"/>
    <w:rsid w:val="003F2978"/>
    <w:rsid w:val="003F4156"/>
    <w:rsid w:val="00402F91"/>
    <w:rsid w:val="0040400E"/>
    <w:rsid w:val="004071C1"/>
    <w:rsid w:val="00407DF3"/>
    <w:rsid w:val="00410F1A"/>
    <w:rsid w:val="00411D4F"/>
    <w:rsid w:val="0041469B"/>
    <w:rsid w:val="00414EF7"/>
    <w:rsid w:val="00415E57"/>
    <w:rsid w:val="00420377"/>
    <w:rsid w:val="00420553"/>
    <w:rsid w:val="004211EA"/>
    <w:rsid w:val="0042534C"/>
    <w:rsid w:val="004278F7"/>
    <w:rsid w:val="00430DEB"/>
    <w:rsid w:val="00432D3D"/>
    <w:rsid w:val="00434C58"/>
    <w:rsid w:val="00435790"/>
    <w:rsid w:val="0043585E"/>
    <w:rsid w:val="00435C2F"/>
    <w:rsid w:val="004456F2"/>
    <w:rsid w:val="004478FB"/>
    <w:rsid w:val="0045792D"/>
    <w:rsid w:val="00462153"/>
    <w:rsid w:val="00462EFB"/>
    <w:rsid w:val="00464D5D"/>
    <w:rsid w:val="00466BB8"/>
    <w:rsid w:val="00467864"/>
    <w:rsid w:val="0047326C"/>
    <w:rsid w:val="0047372F"/>
    <w:rsid w:val="00474BDC"/>
    <w:rsid w:val="004755DE"/>
    <w:rsid w:val="00482134"/>
    <w:rsid w:val="00482A4B"/>
    <w:rsid w:val="00482FFE"/>
    <w:rsid w:val="00484EE8"/>
    <w:rsid w:val="00485EDB"/>
    <w:rsid w:val="00490AAC"/>
    <w:rsid w:val="004940F9"/>
    <w:rsid w:val="0049540F"/>
    <w:rsid w:val="00496952"/>
    <w:rsid w:val="004A1491"/>
    <w:rsid w:val="004A1B3C"/>
    <w:rsid w:val="004A2B0B"/>
    <w:rsid w:val="004A2DA5"/>
    <w:rsid w:val="004A41FE"/>
    <w:rsid w:val="004A4C18"/>
    <w:rsid w:val="004A5F9A"/>
    <w:rsid w:val="004A776C"/>
    <w:rsid w:val="004B1723"/>
    <w:rsid w:val="004B217B"/>
    <w:rsid w:val="004B37B4"/>
    <w:rsid w:val="004B3B5B"/>
    <w:rsid w:val="004B4354"/>
    <w:rsid w:val="004B6E4E"/>
    <w:rsid w:val="004C00C9"/>
    <w:rsid w:val="004C05CD"/>
    <w:rsid w:val="004C1F82"/>
    <w:rsid w:val="004C6401"/>
    <w:rsid w:val="004D066C"/>
    <w:rsid w:val="004D1026"/>
    <w:rsid w:val="004D1689"/>
    <w:rsid w:val="004D4AE4"/>
    <w:rsid w:val="004D5AE1"/>
    <w:rsid w:val="004E05C4"/>
    <w:rsid w:val="004E05D4"/>
    <w:rsid w:val="004E2A81"/>
    <w:rsid w:val="004E599E"/>
    <w:rsid w:val="004E6372"/>
    <w:rsid w:val="004F01F4"/>
    <w:rsid w:val="004F0C34"/>
    <w:rsid w:val="004F257C"/>
    <w:rsid w:val="004F6BC0"/>
    <w:rsid w:val="00501943"/>
    <w:rsid w:val="00503FB0"/>
    <w:rsid w:val="00504D75"/>
    <w:rsid w:val="00506900"/>
    <w:rsid w:val="00507967"/>
    <w:rsid w:val="00510B50"/>
    <w:rsid w:val="005123B0"/>
    <w:rsid w:val="00512CD2"/>
    <w:rsid w:val="00514EA8"/>
    <w:rsid w:val="00516013"/>
    <w:rsid w:val="0052013E"/>
    <w:rsid w:val="005235FE"/>
    <w:rsid w:val="005260D0"/>
    <w:rsid w:val="00527794"/>
    <w:rsid w:val="00527FE4"/>
    <w:rsid w:val="005318AB"/>
    <w:rsid w:val="00536D7D"/>
    <w:rsid w:val="005375DD"/>
    <w:rsid w:val="00537AD5"/>
    <w:rsid w:val="005414F0"/>
    <w:rsid w:val="00550A4C"/>
    <w:rsid w:val="005517AD"/>
    <w:rsid w:val="00551E12"/>
    <w:rsid w:val="0055394D"/>
    <w:rsid w:val="00554ADC"/>
    <w:rsid w:val="005566E9"/>
    <w:rsid w:val="00557B85"/>
    <w:rsid w:val="00560897"/>
    <w:rsid w:val="005611EC"/>
    <w:rsid w:val="00562A86"/>
    <w:rsid w:val="005703A1"/>
    <w:rsid w:val="00570DD5"/>
    <w:rsid w:val="00571D94"/>
    <w:rsid w:val="005770A4"/>
    <w:rsid w:val="00583805"/>
    <w:rsid w:val="0059197C"/>
    <w:rsid w:val="0059270B"/>
    <w:rsid w:val="00593A2A"/>
    <w:rsid w:val="00593C53"/>
    <w:rsid w:val="00595A4A"/>
    <w:rsid w:val="00596AAE"/>
    <w:rsid w:val="005A137D"/>
    <w:rsid w:val="005A4FD7"/>
    <w:rsid w:val="005A5033"/>
    <w:rsid w:val="005A5FCF"/>
    <w:rsid w:val="005A7B64"/>
    <w:rsid w:val="005B1BD4"/>
    <w:rsid w:val="005B219C"/>
    <w:rsid w:val="005B73FF"/>
    <w:rsid w:val="005B795F"/>
    <w:rsid w:val="005C49C3"/>
    <w:rsid w:val="005C4D10"/>
    <w:rsid w:val="005C64B3"/>
    <w:rsid w:val="005C710D"/>
    <w:rsid w:val="005D3E39"/>
    <w:rsid w:val="005D7AC8"/>
    <w:rsid w:val="005E0C36"/>
    <w:rsid w:val="005E467D"/>
    <w:rsid w:val="005E51BD"/>
    <w:rsid w:val="005E58E5"/>
    <w:rsid w:val="005E67CD"/>
    <w:rsid w:val="005E7EF0"/>
    <w:rsid w:val="005F1217"/>
    <w:rsid w:val="005F191E"/>
    <w:rsid w:val="005F20A7"/>
    <w:rsid w:val="005F4E22"/>
    <w:rsid w:val="005F56A3"/>
    <w:rsid w:val="005F78A0"/>
    <w:rsid w:val="00602A93"/>
    <w:rsid w:val="006033CE"/>
    <w:rsid w:val="00604887"/>
    <w:rsid w:val="00606E7E"/>
    <w:rsid w:val="006110C5"/>
    <w:rsid w:val="006114D2"/>
    <w:rsid w:val="00615080"/>
    <w:rsid w:val="00616527"/>
    <w:rsid w:val="00616AC8"/>
    <w:rsid w:val="00632067"/>
    <w:rsid w:val="0063579C"/>
    <w:rsid w:val="0063711E"/>
    <w:rsid w:val="00637700"/>
    <w:rsid w:val="00640D03"/>
    <w:rsid w:val="00643DC7"/>
    <w:rsid w:val="0064621C"/>
    <w:rsid w:val="00646628"/>
    <w:rsid w:val="00651C76"/>
    <w:rsid w:val="006527EF"/>
    <w:rsid w:val="00660491"/>
    <w:rsid w:val="00661C21"/>
    <w:rsid w:val="00662ACF"/>
    <w:rsid w:val="00664526"/>
    <w:rsid w:val="0066621F"/>
    <w:rsid w:val="00666742"/>
    <w:rsid w:val="00667560"/>
    <w:rsid w:val="00667A60"/>
    <w:rsid w:val="006713F4"/>
    <w:rsid w:val="006719C2"/>
    <w:rsid w:val="00674A6D"/>
    <w:rsid w:val="00675680"/>
    <w:rsid w:val="006771BB"/>
    <w:rsid w:val="00681DFD"/>
    <w:rsid w:val="0068441B"/>
    <w:rsid w:val="00684C4B"/>
    <w:rsid w:val="00685083"/>
    <w:rsid w:val="00685136"/>
    <w:rsid w:val="0068549F"/>
    <w:rsid w:val="0068626F"/>
    <w:rsid w:val="00687600"/>
    <w:rsid w:val="006979E4"/>
    <w:rsid w:val="006A08B2"/>
    <w:rsid w:val="006A1B8C"/>
    <w:rsid w:val="006A4004"/>
    <w:rsid w:val="006A7887"/>
    <w:rsid w:val="006A7CFF"/>
    <w:rsid w:val="006A7D1F"/>
    <w:rsid w:val="006B013B"/>
    <w:rsid w:val="006B2B7F"/>
    <w:rsid w:val="006B3D3D"/>
    <w:rsid w:val="006B6ACE"/>
    <w:rsid w:val="006B73F1"/>
    <w:rsid w:val="006B766A"/>
    <w:rsid w:val="006C0535"/>
    <w:rsid w:val="006C0DA9"/>
    <w:rsid w:val="006C18DB"/>
    <w:rsid w:val="006C3B48"/>
    <w:rsid w:val="006C41B8"/>
    <w:rsid w:val="006C423E"/>
    <w:rsid w:val="006C5C42"/>
    <w:rsid w:val="006D1049"/>
    <w:rsid w:val="006D4BAB"/>
    <w:rsid w:val="006D60F8"/>
    <w:rsid w:val="006E0CE8"/>
    <w:rsid w:val="006E0E00"/>
    <w:rsid w:val="006E20EA"/>
    <w:rsid w:val="006E5587"/>
    <w:rsid w:val="006F0FBA"/>
    <w:rsid w:val="006F34DB"/>
    <w:rsid w:val="006F40A8"/>
    <w:rsid w:val="006F416A"/>
    <w:rsid w:val="006F43BF"/>
    <w:rsid w:val="006F6144"/>
    <w:rsid w:val="006F7201"/>
    <w:rsid w:val="00703374"/>
    <w:rsid w:val="00704235"/>
    <w:rsid w:val="00710236"/>
    <w:rsid w:val="0071300F"/>
    <w:rsid w:val="007169A3"/>
    <w:rsid w:val="00716CB1"/>
    <w:rsid w:val="00717BD5"/>
    <w:rsid w:val="00717C86"/>
    <w:rsid w:val="007201BA"/>
    <w:rsid w:val="0072414A"/>
    <w:rsid w:val="00724341"/>
    <w:rsid w:val="0072489C"/>
    <w:rsid w:val="00732266"/>
    <w:rsid w:val="00733D57"/>
    <w:rsid w:val="007349E3"/>
    <w:rsid w:val="00735498"/>
    <w:rsid w:val="00737775"/>
    <w:rsid w:val="00737B85"/>
    <w:rsid w:val="00741876"/>
    <w:rsid w:val="00744EEB"/>
    <w:rsid w:val="00746A20"/>
    <w:rsid w:val="00746F40"/>
    <w:rsid w:val="00750F09"/>
    <w:rsid w:val="007558C5"/>
    <w:rsid w:val="007574EB"/>
    <w:rsid w:val="00757AA1"/>
    <w:rsid w:val="00760E17"/>
    <w:rsid w:val="00764B06"/>
    <w:rsid w:val="00767B9C"/>
    <w:rsid w:val="00767EFD"/>
    <w:rsid w:val="00772DC0"/>
    <w:rsid w:val="007830AC"/>
    <w:rsid w:val="007842BD"/>
    <w:rsid w:val="00787214"/>
    <w:rsid w:val="007872D8"/>
    <w:rsid w:val="00792DBA"/>
    <w:rsid w:val="00797623"/>
    <w:rsid w:val="00797800"/>
    <w:rsid w:val="007A1293"/>
    <w:rsid w:val="007A2636"/>
    <w:rsid w:val="007A2C16"/>
    <w:rsid w:val="007A50C2"/>
    <w:rsid w:val="007A7F49"/>
    <w:rsid w:val="007B00B7"/>
    <w:rsid w:val="007B1545"/>
    <w:rsid w:val="007C0E1D"/>
    <w:rsid w:val="007C131C"/>
    <w:rsid w:val="007C2B5A"/>
    <w:rsid w:val="007C4E62"/>
    <w:rsid w:val="007C50F9"/>
    <w:rsid w:val="007C76C6"/>
    <w:rsid w:val="007C7D31"/>
    <w:rsid w:val="007D2226"/>
    <w:rsid w:val="007D247B"/>
    <w:rsid w:val="007D6A7E"/>
    <w:rsid w:val="007D7C24"/>
    <w:rsid w:val="007E4D35"/>
    <w:rsid w:val="007E5472"/>
    <w:rsid w:val="007F1AC0"/>
    <w:rsid w:val="007F2596"/>
    <w:rsid w:val="007F2F48"/>
    <w:rsid w:val="007F7154"/>
    <w:rsid w:val="007F7C15"/>
    <w:rsid w:val="00800B95"/>
    <w:rsid w:val="00800EFD"/>
    <w:rsid w:val="0080149D"/>
    <w:rsid w:val="008033DA"/>
    <w:rsid w:val="00810383"/>
    <w:rsid w:val="00811DAE"/>
    <w:rsid w:val="008122C4"/>
    <w:rsid w:val="0081419F"/>
    <w:rsid w:val="00815E41"/>
    <w:rsid w:val="008206BE"/>
    <w:rsid w:val="00820DBB"/>
    <w:rsid w:val="008255C5"/>
    <w:rsid w:val="00826EA8"/>
    <w:rsid w:val="00833E17"/>
    <w:rsid w:val="008362E0"/>
    <w:rsid w:val="0084372C"/>
    <w:rsid w:val="00847BBF"/>
    <w:rsid w:val="0085611D"/>
    <w:rsid w:val="00857960"/>
    <w:rsid w:val="00861567"/>
    <w:rsid w:val="008672C2"/>
    <w:rsid w:val="00870236"/>
    <w:rsid w:val="00873BF8"/>
    <w:rsid w:val="00874D12"/>
    <w:rsid w:val="00874D70"/>
    <w:rsid w:val="00875D97"/>
    <w:rsid w:val="00877FAF"/>
    <w:rsid w:val="00880F38"/>
    <w:rsid w:val="00895639"/>
    <w:rsid w:val="00895855"/>
    <w:rsid w:val="00896251"/>
    <w:rsid w:val="008A1DA6"/>
    <w:rsid w:val="008A5BAB"/>
    <w:rsid w:val="008B0A04"/>
    <w:rsid w:val="008B2CAC"/>
    <w:rsid w:val="008B50F6"/>
    <w:rsid w:val="008B6ACF"/>
    <w:rsid w:val="008C1F2A"/>
    <w:rsid w:val="008C3012"/>
    <w:rsid w:val="008C6D3C"/>
    <w:rsid w:val="008C7357"/>
    <w:rsid w:val="008D0908"/>
    <w:rsid w:val="008D0942"/>
    <w:rsid w:val="008D1CB4"/>
    <w:rsid w:val="008D2BE1"/>
    <w:rsid w:val="008D7584"/>
    <w:rsid w:val="008E32B6"/>
    <w:rsid w:val="008E3B57"/>
    <w:rsid w:val="008E4A1B"/>
    <w:rsid w:val="008E5BA8"/>
    <w:rsid w:val="008F0915"/>
    <w:rsid w:val="008F2B5F"/>
    <w:rsid w:val="008F4DE5"/>
    <w:rsid w:val="008F7CBC"/>
    <w:rsid w:val="00906C79"/>
    <w:rsid w:val="00910B70"/>
    <w:rsid w:val="009131A6"/>
    <w:rsid w:val="00916943"/>
    <w:rsid w:val="00917785"/>
    <w:rsid w:val="0092032C"/>
    <w:rsid w:val="00920BB7"/>
    <w:rsid w:val="0092414A"/>
    <w:rsid w:val="00927E29"/>
    <w:rsid w:val="00932165"/>
    <w:rsid w:val="0093233D"/>
    <w:rsid w:val="00932690"/>
    <w:rsid w:val="00932F40"/>
    <w:rsid w:val="009336C2"/>
    <w:rsid w:val="009438B5"/>
    <w:rsid w:val="00946DBE"/>
    <w:rsid w:val="00947E66"/>
    <w:rsid w:val="009546A0"/>
    <w:rsid w:val="00955E52"/>
    <w:rsid w:val="009605C1"/>
    <w:rsid w:val="00963D77"/>
    <w:rsid w:val="00964EE8"/>
    <w:rsid w:val="00964F19"/>
    <w:rsid w:val="009657D9"/>
    <w:rsid w:val="00971BD8"/>
    <w:rsid w:val="00973D3B"/>
    <w:rsid w:val="00975E22"/>
    <w:rsid w:val="00976107"/>
    <w:rsid w:val="009771C1"/>
    <w:rsid w:val="00984672"/>
    <w:rsid w:val="00984EAD"/>
    <w:rsid w:val="009858DA"/>
    <w:rsid w:val="0098659E"/>
    <w:rsid w:val="00990138"/>
    <w:rsid w:val="009906FF"/>
    <w:rsid w:val="009925F2"/>
    <w:rsid w:val="00993FE3"/>
    <w:rsid w:val="0099726D"/>
    <w:rsid w:val="009A0A9A"/>
    <w:rsid w:val="009A0E35"/>
    <w:rsid w:val="009A2B5C"/>
    <w:rsid w:val="009A3F74"/>
    <w:rsid w:val="009B0A9C"/>
    <w:rsid w:val="009B1B23"/>
    <w:rsid w:val="009B3422"/>
    <w:rsid w:val="009B484E"/>
    <w:rsid w:val="009B5249"/>
    <w:rsid w:val="009B760E"/>
    <w:rsid w:val="009B7D9E"/>
    <w:rsid w:val="009C18C1"/>
    <w:rsid w:val="009C62AE"/>
    <w:rsid w:val="009C63A7"/>
    <w:rsid w:val="009C78DD"/>
    <w:rsid w:val="009D4DEF"/>
    <w:rsid w:val="009D6891"/>
    <w:rsid w:val="009E0004"/>
    <w:rsid w:val="009E0E18"/>
    <w:rsid w:val="009E220A"/>
    <w:rsid w:val="009F0F29"/>
    <w:rsid w:val="009F2782"/>
    <w:rsid w:val="009F48CF"/>
    <w:rsid w:val="009F5166"/>
    <w:rsid w:val="009F5A21"/>
    <w:rsid w:val="009F788A"/>
    <w:rsid w:val="00A0033D"/>
    <w:rsid w:val="00A00E2E"/>
    <w:rsid w:val="00A0387D"/>
    <w:rsid w:val="00A04D49"/>
    <w:rsid w:val="00A05307"/>
    <w:rsid w:val="00A05641"/>
    <w:rsid w:val="00A11206"/>
    <w:rsid w:val="00A1271A"/>
    <w:rsid w:val="00A145FB"/>
    <w:rsid w:val="00A20776"/>
    <w:rsid w:val="00A20DD6"/>
    <w:rsid w:val="00A2307E"/>
    <w:rsid w:val="00A30B25"/>
    <w:rsid w:val="00A37471"/>
    <w:rsid w:val="00A4045B"/>
    <w:rsid w:val="00A40834"/>
    <w:rsid w:val="00A40C61"/>
    <w:rsid w:val="00A42D3D"/>
    <w:rsid w:val="00A469BD"/>
    <w:rsid w:val="00A53AFC"/>
    <w:rsid w:val="00A62238"/>
    <w:rsid w:val="00A64DBB"/>
    <w:rsid w:val="00A66AEF"/>
    <w:rsid w:val="00A66F9D"/>
    <w:rsid w:val="00A70272"/>
    <w:rsid w:val="00A7635B"/>
    <w:rsid w:val="00A80CF0"/>
    <w:rsid w:val="00A82C56"/>
    <w:rsid w:val="00A847A7"/>
    <w:rsid w:val="00A87010"/>
    <w:rsid w:val="00A8714F"/>
    <w:rsid w:val="00A90D2B"/>
    <w:rsid w:val="00A91291"/>
    <w:rsid w:val="00A913EE"/>
    <w:rsid w:val="00A916F3"/>
    <w:rsid w:val="00A94475"/>
    <w:rsid w:val="00A94F70"/>
    <w:rsid w:val="00A953FB"/>
    <w:rsid w:val="00A957A8"/>
    <w:rsid w:val="00A95B2E"/>
    <w:rsid w:val="00A96F25"/>
    <w:rsid w:val="00AA08CF"/>
    <w:rsid w:val="00AA327B"/>
    <w:rsid w:val="00AA3374"/>
    <w:rsid w:val="00AA64CA"/>
    <w:rsid w:val="00AA68F8"/>
    <w:rsid w:val="00AA6CD0"/>
    <w:rsid w:val="00AB1FA9"/>
    <w:rsid w:val="00AB3D76"/>
    <w:rsid w:val="00AB4930"/>
    <w:rsid w:val="00AB572A"/>
    <w:rsid w:val="00AB59A6"/>
    <w:rsid w:val="00AB70EE"/>
    <w:rsid w:val="00AB713D"/>
    <w:rsid w:val="00AB763F"/>
    <w:rsid w:val="00AB7BE8"/>
    <w:rsid w:val="00AC0F83"/>
    <w:rsid w:val="00AC3C15"/>
    <w:rsid w:val="00AC6744"/>
    <w:rsid w:val="00AC6FE6"/>
    <w:rsid w:val="00AC7466"/>
    <w:rsid w:val="00AC754B"/>
    <w:rsid w:val="00AC7DDB"/>
    <w:rsid w:val="00AD17BF"/>
    <w:rsid w:val="00AD1D56"/>
    <w:rsid w:val="00AD3F4E"/>
    <w:rsid w:val="00AE3BEB"/>
    <w:rsid w:val="00AE71A9"/>
    <w:rsid w:val="00AF17A4"/>
    <w:rsid w:val="00AF1C3C"/>
    <w:rsid w:val="00AF2533"/>
    <w:rsid w:val="00AF2736"/>
    <w:rsid w:val="00B00DD2"/>
    <w:rsid w:val="00B01D33"/>
    <w:rsid w:val="00B01F53"/>
    <w:rsid w:val="00B03E52"/>
    <w:rsid w:val="00B071C8"/>
    <w:rsid w:val="00B07D3F"/>
    <w:rsid w:val="00B1173A"/>
    <w:rsid w:val="00B12C12"/>
    <w:rsid w:val="00B12E45"/>
    <w:rsid w:val="00B1588D"/>
    <w:rsid w:val="00B32BD5"/>
    <w:rsid w:val="00B3468A"/>
    <w:rsid w:val="00B35DD8"/>
    <w:rsid w:val="00B35F74"/>
    <w:rsid w:val="00B37C5B"/>
    <w:rsid w:val="00B42229"/>
    <w:rsid w:val="00B50513"/>
    <w:rsid w:val="00B5079A"/>
    <w:rsid w:val="00B50C6D"/>
    <w:rsid w:val="00B521BB"/>
    <w:rsid w:val="00B526C8"/>
    <w:rsid w:val="00B52D8B"/>
    <w:rsid w:val="00B65CBC"/>
    <w:rsid w:val="00B70794"/>
    <w:rsid w:val="00B740E8"/>
    <w:rsid w:val="00B7630E"/>
    <w:rsid w:val="00B7644C"/>
    <w:rsid w:val="00B767C8"/>
    <w:rsid w:val="00B82223"/>
    <w:rsid w:val="00B82C26"/>
    <w:rsid w:val="00B84E21"/>
    <w:rsid w:val="00B863F0"/>
    <w:rsid w:val="00B877AB"/>
    <w:rsid w:val="00B931DE"/>
    <w:rsid w:val="00B934E7"/>
    <w:rsid w:val="00B93B33"/>
    <w:rsid w:val="00B95178"/>
    <w:rsid w:val="00BA1B6F"/>
    <w:rsid w:val="00BA2BA6"/>
    <w:rsid w:val="00BA3797"/>
    <w:rsid w:val="00BA4ED5"/>
    <w:rsid w:val="00BB07C5"/>
    <w:rsid w:val="00BB18CF"/>
    <w:rsid w:val="00BB2B06"/>
    <w:rsid w:val="00BB4EA6"/>
    <w:rsid w:val="00BB519D"/>
    <w:rsid w:val="00BC2C05"/>
    <w:rsid w:val="00BC515D"/>
    <w:rsid w:val="00BC64FA"/>
    <w:rsid w:val="00BC725D"/>
    <w:rsid w:val="00BD2AF5"/>
    <w:rsid w:val="00BD3901"/>
    <w:rsid w:val="00BD3DB1"/>
    <w:rsid w:val="00BD7B3C"/>
    <w:rsid w:val="00BE07C0"/>
    <w:rsid w:val="00BE2CB5"/>
    <w:rsid w:val="00BE3C3E"/>
    <w:rsid w:val="00BE4D26"/>
    <w:rsid w:val="00BE54F3"/>
    <w:rsid w:val="00BF045C"/>
    <w:rsid w:val="00BF116B"/>
    <w:rsid w:val="00BF2408"/>
    <w:rsid w:val="00BF3339"/>
    <w:rsid w:val="00BF3874"/>
    <w:rsid w:val="00BF5771"/>
    <w:rsid w:val="00C00311"/>
    <w:rsid w:val="00C00ABF"/>
    <w:rsid w:val="00C01D47"/>
    <w:rsid w:val="00C02A68"/>
    <w:rsid w:val="00C07B30"/>
    <w:rsid w:val="00C1087A"/>
    <w:rsid w:val="00C128DB"/>
    <w:rsid w:val="00C14AF4"/>
    <w:rsid w:val="00C24CDE"/>
    <w:rsid w:val="00C32A75"/>
    <w:rsid w:val="00C370A1"/>
    <w:rsid w:val="00C42D67"/>
    <w:rsid w:val="00C46800"/>
    <w:rsid w:val="00C50392"/>
    <w:rsid w:val="00C505C8"/>
    <w:rsid w:val="00C538E9"/>
    <w:rsid w:val="00C55FFC"/>
    <w:rsid w:val="00C56E87"/>
    <w:rsid w:val="00C6330B"/>
    <w:rsid w:val="00C63622"/>
    <w:rsid w:val="00C63D42"/>
    <w:rsid w:val="00C64496"/>
    <w:rsid w:val="00C6768A"/>
    <w:rsid w:val="00C70282"/>
    <w:rsid w:val="00C74835"/>
    <w:rsid w:val="00C74A71"/>
    <w:rsid w:val="00C74E29"/>
    <w:rsid w:val="00C756F6"/>
    <w:rsid w:val="00C76419"/>
    <w:rsid w:val="00C76D13"/>
    <w:rsid w:val="00C7747A"/>
    <w:rsid w:val="00C80610"/>
    <w:rsid w:val="00C80966"/>
    <w:rsid w:val="00C85891"/>
    <w:rsid w:val="00C86E49"/>
    <w:rsid w:val="00C90890"/>
    <w:rsid w:val="00C93C8F"/>
    <w:rsid w:val="00C9515B"/>
    <w:rsid w:val="00C95739"/>
    <w:rsid w:val="00CA5083"/>
    <w:rsid w:val="00CA670E"/>
    <w:rsid w:val="00CA6A52"/>
    <w:rsid w:val="00CB3879"/>
    <w:rsid w:val="00CB5CFD"/>
    <w:rsid w:val="00CB6FD4"/>
    <w:rsid w:val="00CC0638"/>
    <w:rsid w:val="00CC152D"/>
    <w:rsid w:val="00CC1B7E"/>
    <w:rsid w:val="00CC45D7"/>
    <w:rsid w:val="00CE20D4"/>
    <w:rsid w:val="00CE20FE"/>
    <w:rsid w:val="00CE2C52"/>
    <w:rsid w:val="00CE2CB7"/>
    <w:rsid w:val="00CE3813"/>
    <w:rsid w:val="00CE3CF2"/>
    <w:rsid w:val="00CE3FAE"/>
    <w:rsid w:val="00CE65BA"/>
    <w:rsid w:val="00CE6DA6"/>
    <w:rsid w:val="00CF00F8"/>
    <w:rsid w:val="00CF0234"/>
    <w:rsid w:val="00CF4D34"/>
    <w:rsid w:val="00D01840"/>
    <w:rsid w:val="00D03563"/>
    <w:rsid w:val="00D055B0"/>
    <w:rsid w:val="00D0637E"/>
    <w:rsid w:val="00D07AE9"/>
    <w:rsid w:val="00D10C8E"/>
    <w:rsid w:val="00D11AF2"/>
    <w:rsid w:val="00D12900"/>
    <w:rsid w:val="00D12ED7"/>
    <w:rsid w:val="00D1520A"/>
    <w:rsid w:val="00D1610C"/>
    <w:rsid w:val="00D22B11"/>
    <w:rsid w:val="00D24492"/>
    <w:rsid w:val="00D31F60"/>
    <w:rsid w:val="00D3448B"/>
    <w:rsid w:val="00D36007"/>
    <w:rsid w:val="00D368AC"/>
    <w:rsid w:val="00D36B05"/>
    <w:rsid w:val="00D41E97"/>
    <w:rsid w:val="00D42138"/>
    <w:rsid w:val="00D4236F"/>
    <w:rsid w:val="00D45ED2"/>
    <w:rsid w:val="00D6161B"/>
    <w:rsid w:val="00D63702"/>
    <w:rsid w:val="00D65E6E"/>
    <w:rsid w:val="00D66255"/>
    <w:rsid w:val="00D67FC9"/>
    <w:rsid w:val="00D724D4"/>
    <w:rsid w:val="00D73587"/>
    <w:rsid w:val="00D73CB6"/>
    <w:rsid w:val="00D75B69"/>
    <w:rsid w:val="00D7653D"/>
    <w:rsid w:val="00D77C23"/>
    <w:rsid w:val="00D77CDE"/>
    <w:rsid w:val="00D8570D"/>
    <w:rsid w:val="00D866E5"/>
    <w:rsid w:val="00D867FC"/>
    <w:rsid w:val="00D86CDC"/>
    <w:rsid w:val="00D954CF"/>
    <w:rsid w:val="00D96707"/>
    <w:rsid w:val="00D975FE"/>
    <w:rsid w:val="00DA0145"/>
    <w:rsid w:val="00DA1387"/>
    <w:rsid w:val="00DA4B87"/>
    <w:rsid w:val="00DA5245"/>
    <w:rsid w:val="00DA555C"/>
    <w:rsid w:val="00DA57DF"/>
    <w:rsid w:val="00DB2476"/>
    <w:rsid w:val="00DB561F"/>
    <w:rsid w:val="00DB59BC"/>
    <w:rsid w:val="00DB6277"/>
    <w:rsid w:val="00DB68F4"/>
    <w:rsid w:val="00DC2586"/>
    <w:rsid w:val="00DC4C38"/>
    <w:rsid w:val="00DD09F9"/>
    <w:rsid w:val="00DD0E28"/>
    <w:rsid w:val="00DD6023"/>
    <w:rsid w:val="00DD6D1F"/>
    <w:rsid w:val="00DE30A8"/>
    <w:rsid w:val="00DE5D45"/>
    <w:rsid w:val="00DF0C75"/>
    <w:rsid w:val="00DF1149"/>
    <w:rsid w:val="00DF3433"/>
    <w:rsid w:val="00DF3EE6"/>
    <w:rsid w:val="00DF65C9"/>
    <w:rsid w:val="00E006AE"/>
    <w:rsid w:val="00E051D1"/>
    <w:rsid w:val="00E06262"/>
    <w:rsid w:val="00E129D0"/>
    <w:rsid w:val="00E134DD"/>
    <w:rsid w:val="00E15811"/>
    <w:rsid w:val="00E22ABC"/>
    <w:rsid w:val="00E234A4"/>
    <w:rsid w:val="00E244AB"/>
    <w:rsid w:val="00E2742A"/>
    <w:rsid w:val="00E30AC2"/>
    <w:rsid w:val="00E324CA"/>
    <w:rsid w:val="00E326F0"/>
    <w:rsid w:val="00E34EE1"/>
    <w:rsid w:val="00E40672"/>
    <w:rsid w:val="00E4263B"/>
    <w:rsid w:val="00E46CF9"/>
    <w:rsid w:val="00E5152E"/>
    <w:rsid w:val="00E5423E"/>
    <w:rsid w:val="00E67679"/>
    <w:rsid w:val="00E67F5D"/>
    <w:rsid w:val="00E70FB0"/>
    <w:rsid w:val="00E7697D"/>
    <w:rsid w:val="00E8207E"/>
    <w:rsid w:val="00E85E5D"/>
    <w:rsid w:val="00E8625C"/>
    <w:rsid w:val="00E90BBC"/>
    <w:rsid w:val="00E92684"/>
    <w:rsid w:val="00E92922"/>
    <w:rsid w:val="00E949CC"/>
    <w:rsid w:val="00E97E92"/>
    <w:rsid w:val="00EA03EF"/>
    <w:rsid w:val="00EA0DAA"/>
    <w:rsid w:val="00EA33F2"/>
    <w:rsid w:val="00EB05DB"/>
    <w:rsid w:val="00EB1898"/>
    <w:rsid w:val="00EB280D"/>
    <w:rsid w:val="00EB6893"/>
    <w:rsid w:val="00EB7DD3"/>
    <w:rsid w:val="00EC0ED5"/>
    <w:rsid w:val="00EC2902"/>
    <w:rsid w:val="00EC6936"/>
    <w:rsid w:val="00EC7429"/>
    <w:rsid w:val="00EC74FE"/>
    <w:rsid w:val="00EE2678"/>
    <w:rsid w:val="00EE4DBD"/>
    <w:rsid w:val="00EE5752"/>
    <w:rsid w:val="00EE7173"/>
    <w:rsid w:val="00EF01B9"/>
    <w:rsid w:val="00EF0E6D"/>
    <w:rsid w:val="00EF280E"/>
    <w:rsid w:val="00EF44EF"/>
    <w:rsid w:val="00F02A7B"/>
    <w:rsid w:val="00F02DFD"/>
    <w:rsid w:val="00F0629B"/>
    <w:rsid w:val="00F0638D"/>
    <w:rsid w:val="00F07CA6"/>
    <w:rsid w:val="00F20444"/>
    <w:rsid w:val="00F20B99"/>
    <w:rsid w:val="00F20CA9"/>
    <w:rsid w:val="00F21A4D"/>
    <w:rsid w:val="00F22C3B"/>
    <w:rsid w:val="00F25D59"/>
    <w:rsid w:val="00F26C2B"/>
    <w:rsid w:val="00F27139"/>
    <w:rsid w:val="00F3129D"/>
    <w:rsid w:val="00F336F2"/>
    <w:rsid w:val="00F34B85"/>
    <w:rsid w:val="00F36C67"/>
    <w:rsid w:val="00F37ED1"/>
    <w:rsid w:val="00F42FB6"/>
    <w:rsid w:val="00F432B4"/>
    <w:rsid w:val="00F45896"/>
    <w:rsid w:val="00F46AFF"/>
    <w:rsid w:val="00F51F0C"/>
    <w:rsid w:val="00F536E6"/>
    <w:rsid w:val="00F5469D"/>
    <w:rsid w:val="00F54F8D"/>
    <w:rsid w:val="00F5647E"/>
    <w:rsid w:val="00F607A6"/>
    <w:rsid w:val="00F60900"/>
    <w:rsid w:val="00F62092"/>
    <w:rsid w:val="00F629EB"/>
    <w:rsid w:val="00F70AA5"/>
    <w:rsid w:val="00F7107B"/>
    <w:rsid w:val="00F7171C"/>
    <w:rsid w:val="00F71766"/>
    <w:rsid w:val="00F750A4"/>
    <w:rsid w:val="00F751D8"/>
    <w:rsid w:val="00F75927"/>
    <w:rsid w:val="00F76182"/>
    <w:rsid w:val="00F76E05"/>
    <w:rsid w:val="00F77152"/>
    <w:rsid w:val="00F834EE"/>
    <w:rsid w:val="00F846D2"/>
    <w:rsid w:val="00F872FA"/>
    <w:rsid w:val="00F937EC"/>
    <w:rsid w:val="00F94860"/>
    <w:rsid w:val="00F94C54"/>
    <w:rsid w:val="00F96D3A"/>
    <w:rsid w:val="00FA04E1"/>
    <w:rsid w:val="00FA0FF4"/>
    <w:rsid w:val="00FA174E"/>
    <w:rsid w:val="00FA3C22"/>
    <w:rsid w:val="00FA5C98"/>
    <w:rsid w:val="00FA6F62"/>
    <w:rsid w:val="00FA727A"/>
    <w:rsid w:val="00FB24E1"/>
    <w:rsid w:val="00FB366D"/>
    <w:rsid w:val="00FC0A4A"/>
    <w:rsid w:val="00FC0C92"/>
    <w:rsid w:val="00FD1176"/>
    <w:rsid w:val="00FD1A89"/>
    <w:rsid w:val="00FD29A4"/>
    <w:rsid w:val="00FE0E25"/>
    <w:rsid w:val="00FE20C6"/>
    <w:rsid w:val="00FE3A7E"/>
    <w:rsid w:val="00FE48CF"/>
    <w:rsid w:val="00FE6195"/>
    <w:rsid w:val="00FE7BDC"/>
    <w:rsid w:val="00FF27B8"/>
    <w:rsid w:val="00FF4DEB"/>
    <w:rsid w:val="00FF62C2"/>
    <w:rsid w:val="06511051"/>
    <w:rsid w:val="0D319F77"/>
    <w:rsid w:val="17F9845A"/>
    <w:rsid w:val="1D91EFC7"/>
    <w:rsid w:val="23DF1970"/>
    <w:rsid w:val="38D20741"/>
    <w:rsid w:val="405A5F87"/>
    <w:rsid w:val="406D1DEE"/>
    <w:rsid w:val="45CE8905"/>
    <w:rsid w:val="53683C89"/>
    <w:rsid w:val="53D8FE46"/>
    <w:rsid w:val="5AEA09B4"/>
    <w:rsid w:val="5B240D14"/>
    <w:rsid w:val="616587C8"/>
    <w:rsid w:val="68DC5CA5"/>
    <w:rsid w:val="6D0DE778"/>
    <w:rsid w:val="6D9D1420"/>
    <w:rsid w:val="6DA3B71C"/>
    <w:rsid w:val="72AE1259"/>
    <w:rsid w:val="76980AF4"/>
    <w:rsid w:val="77DA48BC"/>
    <w:rsid w:val="7E74F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0DED"/>
  <w15:chartTrackingRefBased/>
  <w15:docId w15:val="{F9F3CB9F-DBAF-47AE-A997-D00FCEB5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C22"/>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8E3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2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2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2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2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2B6"/>
    <w:rPr>
      <w:rFonts w:eastAsiaTheme="majorEastAsia" w:cstheme="majorBidi"/>
      <w:color w:val="272727" w:themeColor="text1" w:themeTint="D8"/>
    </w:rPr>
  </w:style>
  <w:style w:type="paragraph" w:styleId="Title">
    <w:name w:val="Title"/>
    <w:basedOn w:val="Normal"/>
    <w:next w:val="Normal"/>
    <w:link w:val="TitleChar"/>
    <w:uiPriority w:val="10"/>
    <w:qFormat/>
    <w:rsid w:val="008E32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2B6"/>
    <w:pPr>
      <w:spacing w:before="160"/>
      <w:jc w:val="center"/>
    </w:pPr>
    <w:rPr>
      <w:i/>
      <w:iCs/>
      <w:color w:val="404040" w:themeColor="text1" w:themeTint="BF"/>
    </w:rPr>
  </w:style>
  <w:style w:type="character" w:customStyle="1" w:styleId="QuoteChar">
    <w:name w:val="Quote Char"/>
    <w:basedOn w:val="DefaultParagraphFont"/>
    <w:link w:val="Quote"/>
    <w:uiPriority w:val="29"/>
    <w:rsid w:val="008E32B6"/>
    <w:rPr>
      <w:i/>
      <w:iCs/>
      <w:color w:val="404040" w:themeColor="text1" w:themeTint="BF"/>
    </w:rPr>
  </w:style>
  <w:style w:type="paragraph" w:styleId="ListParagraph">
    <w:name w:val="List Paragraph"/>
    <w:basedOn w:val="Normal"/>
    <w:uiPriority w:val="34"/>
    <w:qFormat/>
    <w:rsid w:val="008E32B6"/>
    <w:pPr>
      <w:ind w:left="720"/>
      <w:contextualSpacing/>
    </w:pPr>
  </w:style>
  <w:style w:type="character" w:styleId="IntenseEmphasis">
    <w:name w:val="Intense Emphasis"/>
    <w:basedOn w:val="DefaultParagraphFont"/>
    <w:uiPriority w:val="21"/>
    <w:qFormat/>
    <w:rsid w:val="008E32B6"/>
    <w:rPr>
      <w:i/>
      <w:iCs/>
      <w:color w:val="0F4761" w:themeColor="accent1" w:themeShade="BF"/>
    </w:rPr>
  </w:style>
  <w:style w:type="paragraph" w:styleId="IntenseQuote">
    <w:name w:val="Intense Quote"/>
    <w:basedOn w:val="Normal"/>
    <w:next w:val="Normal"/>
    <w:link w:val="IntenseQuoteChar"/>
    <w:uiPriority w:val="30"/>
    <w:qFormat/>
    <w:rsid w:val="008E3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2B6"/>
    <w:rPr>
      <w:i/>
      <w:iCs/>
      <w:color w:val="0F4761" w:themeColor="accent1" w:themeShade="BF"/>
    </w:rPr>
  </w:style>
  <w:style w:type="character" w:styleId="IntenseReference">
    <w:name w:val="Intense Reference"/>
    <w:basedOn w:val="DefaultParagraphFont"/>
    <w:uiPriority w:val="32"/>
    <w:qFormat/>
    <w:rsid w:val="008E32B6"/>
    <w:rPr>
      <w:b/>
      <w:bCs/>
      <w:smallCaps/>
      <w:color w:val="0F4761" w:themeColor="accent1" w:themeShade="BF"/>
      <w:spacing w:val="5"/>
    </w:rPr>
  </w:style>
  <w:style w:type="character" w:styleId="CommentReference">
    <w:name w:val="annotation reference"/>
    <w:basedOn w:val="DefaultParagraphFont"/>
    <w:uiPriority w:val="99"/>
    <w:semiHidden/>
    <w:unhideWhenUsed/>
    <w:rsid w:val="00F45896"/>
    <w:rPr>
      <w:sz w:val="16"/>
      <w:szCs w:val="16"/>
    </w:rPr>
  </w:style>
  <w:style w:type="paragraph" w:styleId="CommentText">
    <w:name w:val="annotation text"/>
    <w:basedOn w:val="Normal"/>
    <w:link w:val="CommentTextChar"/>
    <w:uiPriority w:val="99"/>
    <w:unhideWhenUsed/>
    <w:rsid w:val="00F45896"/>
    <w:rPr>
      <w:sz w:val="20"/>
      <w:szCs w:val="20"/>
    </w:rPr>
  </w:style>
  <w:style w:type="character" w:customStyle="1" w:styleId="CommentTextChar">
    <w:name w:val="Comment Text Char"/>
    <w:basedOn w:val="DefaultParagraphFont"/>
    <w:link w:val="CommentText"/>
    <w:uiPriority w:val="99"/>
    <w:rsid w:val="00F45896"/>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F45896"/>
    <w:rPr>
      <w:b/>
      <w:bCs/>
    </w:rPr>
  </w:style>
  <w:style w:type="character" w:customStyle="1" w:styleId="CommentSubjectChar">
    <w:name w:val="Comment Subject Char"/>
    <w:basedOn w:val="CommentTextChar"/>
    <w:link w:val="CommentSubject"/>
    <w:uiPriority w:val="99"/>
    <w:semiHidden/>
    <w:rsid w:val="00F45896"/>
    <w:rPr>
      <w:rFonts w:ascii="Times New Roman" w:eastAsia="Times New Roman" w:hAnsi="Times New Roman" w:cs="Times New Roman"/>
      <w:b/>
      <w:bCs/>
      <w:kern w:val="0"/>
      <w:sz w:val="20"/>
      <w:szCs w:val="20"/>
      <w:lang w:eastAsia="en-GB"/>
      <w14:ligatures w14:val="none"/>
    </w:rPr>
  </w:style>
  <w:style w:type="paragraph" w:styleId="FootnoteText">
    <w:name w:val="footnote text"/>
    <w:basedOn w:val="Normal"/>
    <w:link w:val="FootnoteTextChar"/>
    <w:uiPriority w:val="99"/>
    <w:semiHidden/>
    <w:unhideWhenUsed/>
    <w:rsid w:val="00847BBF"/>
    <w:rPr>
      <w:sz w:val="20"/>
      <w:szCs w:val="20"/>
    </w:rPr>
  </w:style>
  <w:style w:type="character" w:customStyle="1" w:styleId="FootnoteTextChar">
    <w:name w:val="Footnote Text Char"/>
    <w:basedOn w:val="DefaultParagraphFont"/>
    <w:link w:val="FootnoteText"/>
    <w:uiPriority w:val="99"/>
    <w:semiHidden/>
    <w:rsid w:val="00847BBF"/>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847BBF"/>
    <w:rPr>
      <w:vertAlign w:val="superscript"/>
    </w:rPr>
  </w:style>
  <w:style w:type="paragraph" w:styleId="Header">
    <w:name w:val="header"/>
    <w:basedOn w:val="Normal"/>
    <w:link w:val="HeaderChar"/>
    <w:uiPriority w:val="99"/>
    <w:semiHidden/>
    <w:unhideWhenUsed/>
    <w:rsid w:val="003C1796"/>
    <w:pPr>
      <w:tabs>
        <w:tab w:val="center" w:pos="4513"/>
        <w:tab w:val="right" w:pos="9026"/>
      </w:tabs>
    </w:pPr>
  </w:style>
  <w:style w:type="character" w:customStyle="1" w:styleId="HeaderChar">
    <w:name w:val="Header Char"/>
    <w:basedOn w:val="DefaultParagraphFont"/>
    <w:link w:val="Header"/>
    <w:uiPriority w:val="99"/>
    <w:semiHidden/>
    <w:rsid w:val="003C1796"/>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semiHidden/>
    <w:unhideWhenUsed/>
    <w:rsid w:val="003C1796"/>
    <w:pPr>
      <w:tabs>
        <w:tab w:val="center" w:pos="4513"/>
        <w:tab w:val="right" w:pos="9026"/>
      </w:tabs>
    </w:pPr>
  </w:style>
  <w:style w:type="character" w:customStyle="1" w:styleId="FooterChar">
    <w:name w:val="Footer Char"/>
    <w:basedOn w:val="DefaultParagraphFont"/>
    <w:link w:val="Footer"/>
    <w:uiPriority w:val="99"/>
    <w:semiHidden/>
    <w:rsid w:val="003C1796"/>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43585E"/>
    <w:rPr>
      <w:color w:val="467886" w:themeColor="hyperlink"/>
      <w:u w:val="single"/>
    </w:rPr>
  </w:style>
  <w:style w:type="character" w:styleId="UnresolvedMention">
    <w:name w:val="Unresolved Mention"/>
    <w:basedOn w:val="DefaultParagraphFont"/>
    <w:uiPriority w:val="99"/>
    <w:semiHidden/>
    <w:unhideWhenUsed/>
    <w:rsid w:val="0043585E"/>
    <w:rPr>
      <w:color w:val="605E5C"/>
      <w:shd w:val="clear" w:color="auto" w:fill="E1DFDD"/>
    </w:rPr>
  </w:style>
  <w:style w:type="paragraph" w:styleId="Revision">
    <w:name w:val="Revision"/>
    <w:hidden/>
    <w:uiPriority w:val="99"/>
    <w:semiHidden/>
    <w:rsid w:val="008362E0"/>
    <w:pPr>
      <w:spacing w:after="0"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524">
      <w:bodyDiv w:val="1"/>
      <w:marLeft w:val="0"/>
      <w:marRight w:val="0"/>
      <w:marTop w:val="0"/>
      <w:marBottom w:val="0"/>
      <w:divBdr>
        <w:top w:val="none" w:sz="0" w:space="0" w:color="auto"/>
        <w:left w:val="none" w:sz="0" w:space="0" w:color="auto"/>
        <w:bottom w:val="none" w:sz="0" w:space="0" w:color="auto"/>
        <w:right w:val="none" w:sz="0" w:space="0" w:color="auto"/>
      </w:divBdr>
    </w:div>
    <w:div w:id="372002615">
      <w:bodyDiv w:val="1"/>
      <w:marLeft w:val="0"/>
      <w:marRight w:val="0"/>
      <w:marTop w:val="0"/>
      <w:marBottom w:val="0"/>
      <w:divBdr>
        <w:top w:val="none" w:sz="0" w:space="0" w:color="auto"/>
        <w:left w:val="none" w:sz="0" w:space="0" w:color="auto"/>
        <w:bottom w:val="none" w:sz="0" w:space="0" w:color="auto"/>
        <w:right w:val="none" w:sz="0" w:space="0" w:color="auto"/>
      </w:divBdr>
    </w:div>
    <w:div w:id="538126880">
      <w:bodyDiv w:val="1"/>
      <w:marLeft w:val="0"/>
      <w:marRight w:val="0"/>
      <w:marTop w:val="0"/>
      <w:marBottom w:val="0"/>
      <w:divBdr>
        <w:top w:val="none" w:sz="0" w:space="0" w:color="auto"/>
        <w:left w:val="none" w:sz="0" w:space="0" w:color="auto"/>
        <w:bottom w:val="none" w:sz="0" w:space="0" w:color="auto"/>
        <w:right w:val="none" w:sz="0" w:space="0" w:color="auto"/>
      </w:divBdr>
      <w:divsChild>
        <w:div w:id="1653370855">
          <w:marLeft w:val="0"/>
          <w:marRight w:val="0"/>
          <w:marTop w:val="0"/>
          <w:marBottom w:val="0"/>
          <w:divBdr>
            <w:top w:val="none" w:sz="0" w:space="0" w:color="auto"/>
            <w:left w:val="none" w:sz="0" w:space="0" w:color="auto"/>
            <w:bottom w:val="none" w:sz="0" w:space="0" w:color="auto"/>
            <w:right w:val="none" w:sz="0" w:space="0" w:color="auto"/>
          </w:divBdr>
          <w:divsChild>
            <w:div w:id="3524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1575">
      <w:bodyDiv w:val="1"/>
      <w:marLeft w:val="0"/>
      <w:marRight w:val="0"/>
      <w:marTop w:val="0"/>
      <w:marBottom w:val="0"/>
      <w:divBdr>
        <w:top w:val="none" w:sz="0" w:space="0" w:color="auto"/>
        <w:left w:val="none" w:sz="0" w:space="0" w:color="auto"/>
        <w:bottom w:val="none" w:sz="0" w:space="0" w:color="auto"/>
        <w:right w:val="none" w:sz="0" w:space="0" w:color="auto"/>
      </w:divBdr>
    </w:div>
    <w:div w:id="560093892">
      <w:bodyDiv w:val="1"/>
      <w:marLeft w:val="0"/>
      <w:marRight w:val="0"/>
      <w:marTop w:val="0"/>
      <w:marBottom w:val="0"/>
      <w:divBdr>
        <w:top w:val="none" w:sz="0" w:space="0" w:color="auto"/>
        <w:left w:val="none" w:sz="0" w:space="0" w:color="auto"/>
        <w:bottom w:val="none" w:sz="0" w:space="0" w:color="auto"/>
        <w:right w:val="none" w:sz="0" w:space="0" w:color="auto"/>
      </w:divBdr>
    </w:div>
    <w:div w:id="602111499">
      <w:bodyDiv w:val="1"/>
      <w:marLeft w:val="0"/>
      <w:marRight w:val="0"/>
      <w:marTop w:val="0"/>
      <w:marBottom w:val="0"/>
      <w:divBdr>
        <w:top w:val="none" w:sz="0" w:space="0" w:color="auto"/>
        <w:left w:val="none" w:sz="0" w:space="0" w:color="auto"/>
        <w:bottom w:val="none" w:sz="0" w:space="0" w:color="auto"/>
        <w:right w:val="none" w:sz="0" w:space="0" w:color="auto"/>
      </w:divBdr>
    </w:div>
    <w:div w:id="663511512">
      <w:bodyDiv w:val="1"/>
      <w:marLeft w:val="0"/>
      <w:marRight w:val="0"/>
      <w:marTop w:val="0"/>
      <w:marBottom w:val="0"/>
      <w:divBdr>
        <w:top w:val="none" w:sz="0" w:space="0" w:color="auto"/>
        <w:left w:val="none" w:sz="0" w:space="0" w:color="auto"/>
        <w:bottom w:val="none" w:sz="0" w:space="0" w:color="auto"/>
        <w:right w:val="none" w:sz="0" w:space="0" w:color="auto"/>
      </w:divBdr>
    </w:div>
    <w:div w:id="715856488">
      <w:bodyDiv w:val="1"/>
      <w:marLeft w:val="0"/>
      <w:marRight w:val="0"/>
      <w:marTop w:val="0"/>
      <w:marBottom w:val="0"/>
      <w:divBdr>
        <w:top w:val="none" w:sz="0" w:space="0" w:color="auto"/>
        <w:left w:val="none" w:sz="0" w:space="0" w:color="auto"/>
        <w:bottom w:val="none" w:sz="0" w:space="0" w:color="auto"/>
        <w:right w:val="none" w:sz="0" w:space="0" w:color="auto"/>
      </w:divBdr>
      <w:divsChild>
        <w:div w:id="1472020919">
          <w:marLeft w:val="0"/>
          <w:marRight w:val="0"/>
          <w:marTop w:val="0"/>
          <w:marBottom w:val="0"/>
          <w:divBdr>
            <w:top w:val="none" w:sz="0" w:space="0" w:color="auto"/>
            <w:left w:val="none" w:sz="0" w:space="0" w:color="auto"/>
            <w:bottom w:val="none" w:sz="0" w:space="0" w:color="auto"/>
            <w:right w:val="none" w:sz="0" w:space="0" w:color="auto"/>
          </w:divBdr>
          <w:divsChild>
            <w:div w:id="12674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757">
      <w:bodyDiv w:val="1"/>
      <w:marLeft w:val="0"/>
      <w:marRight w:val="0"/>
      <w:marTop w:val="0"/>
      <w:marBottom w:val="0"/>
      <w:divBdr>
        <w:top w:val="none" w:sz="0" w:space="0" w:color="auto"/>
        <w:left w:val="none" w:sz="0" w:space="0" w:color="auto"/>
        <w:bottom w:val="none" w:sz="0" w:space="0" w:color="auto"/>
        <w:right w:val="none" w:sz="0" w:space="0" w:color="auto"/>
      </w:divBdr>
      <w:divsChild>
        <w:div w:id="618336752">
          <w:marLeft w:val="0"/>
          <w:marRight w:val="0"/>
          <w:marTop w:val="0"/>
          <w:marBottom w:val="0"/>
          <w:divBdr>
            <w:top w:val="none" w:sz="0" w:space="0" w:color="auto"/>
            <w:left w:val="none" w:sz="0" w:space="0" w:color="auto"/>
            <w:bottom w:val="none" w:sz="0" w:space="0" w:color="auto"/>
            <w:right w:val="none" w:sz="0" w:space="0" w:color="auto"/>
          </w:divBdr>
          <w:divsChild>
            <w:div w:id="4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861">
      <w:bodyDiv w:val="1"/>
      <w:marLeft w:val="0"/>
      <w:marRight w:val="0"/>
      <w:marTop w:val="0"/>
      <w:marBottom w:val="0"/>
      <w:divBdr>
        <w:top w:val="none" w:sz="0" w:space="0" w:color="auto"/>
        <w:left w:val="none" w:sz="0" w:space="0" w:color="auto"/>
        <w:bottom w:val="none" w:sz="0" w:space="0" w:color="auto"/>
        <w:right w:val="none" w:sz="0" w:space="0" w:color="auto"/>
      </w:divBdr>
    </w:div>
    <w:div w:id="847328073">
      <w:bodyDiv w:val="1"/>
      <w:marLeft w:val="0"/>
      <w:marRight w:val="0"/>
      <w:marTop w:val="0"/>
      <w:marBottom w:val="0"/>
      <w:divBdr>
        <w:top w:val="none" w:sz="0" w:space="0" w:color="auto"/>
        <w:left w:val="none" w:sz="0" w:space="0" w:color="auto"/>
        <w:bottom w:val="none" w:sz="0" w:space="0" w:color="auto"/>
        <w:right w:val="none" w:sz="0" w:space="0" w:color="auto"/>
      </w:divBdr>
    </w:div>
    <w:div w:id="851458580">
      <w:bodyDiv w:val="1"/>
      <w:marLeft w:val="0"/>
      <w:marRight w:val="0"/>
      <w:marTop w:val="0"/>
      <w:marBottom w:val="0"/>
      <w:divBdr>
        <w:top w:val="none" w:sz="0" w:space="0" w:color="auto"/>
        <w:left w:val="none" w:sz="0" w:space="0" w:color="auto"/>
        <w:bottom w:val="none" w:sz="0" w:space="0" w:color="auto"/>
        <w:right w:val="none" w:sz="0" w:space="0" w:color="auto"/>
      </w:divBdr>
    </w:div>
    <w:div w:id="862668603">
      <w:bodyDiv w:val="1"/>
      <w:marLeft w:val="0"/>
      <w:marRight w:val="0"/>
      <w:marTop w:val="0"/>
      <w:marBottom w:val="0"/>
      <w:divBdr>
        <w:top w:val="none" w:sz="0" w:space="0" w:color="auto"/>
        <w:left w:val="none" w:sz="0" w:space="0" w:color="auto"/>
        <w:bottom w:val="none" w:sz="0" w:space="0" w:color="auto"/>
        <w:right w:val="none" w:sz="0" w:space="0" w:color="auto"/>
      </w:divBdr>
    </w:div>
    <w:div w:id="892152601">
      <w:bodyDiv w:val="1"/>
      <w:marLeft w:val="0"/>
      <w:marRight w:val="0"/>
      <w:marTop w:val="0"/>
      <w:marBottom w:val="0"/>
      <w:divBdr>
        <w:top w:val="none" w:sz="0" w:space="0" w:color="auto"/>
        <w:left w:val="none" w:sz="0" w:space="0" w:color="auto"/>
        <w:bottom w:val="none" w:sz="0" w:space="0" w:color="auto"/>
        <w:right w:val="none" w:sz="0" w:space="0" w:color="auto"/>
      </w:divBdr>
    </w:div>
    <w:div w:id="895628644">
      <w:bodyDiv w:val="1"/>
      <w:marLeft w:val="0"/>
      <w:marRight w:val="0"/>
      <w:marTop w:val="0"/>
      <w:marBottom w:val="0"/>
      <w:divBdr>
        <w:top w:val="none" w:sz="0" w:space="0" w:color="auto"/>
        <w:left w:val="none" w:sz="0" w:space="0" w:color="auto"/>
        <w:bottom w:val="none" w:sz="0" w:space="0" w:color="auto"/>
        <w:right w:val="none" w:sz="0" w:space="0" w:color="auto"/>
      </w:divBdr>
      <w:divsChild>
        <w:div w:id="1004625077">
          <w:marLeft w:val="0"/>
          <w:marRight w:val="0"/>
          <w:marTop w:val="0"/>
          <w:marBottom w:val="0"/>
          <w:divBdr>
            <w:top w:val="none" w:sz="0" w:space="0" w:color="auto"/>
            <w:left w:val="none" w:sz="0" w:space="0" w:color="auto"/>
            <w:bottom w:val="none" w:sz="0" w:space="0" w:color="auto"/>
            <w:right w:val="none" w:sz="0" w:space="0" w:color="auto"/>
          </w:divBdr>
          <w:divsChild>
            <w:div w:id="21105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7399">
      <w:bodyDiv w:val="1"/>
      <w:marLeft w:val="0"/>
      <w:marRight w:val="0"/>
      <w:marTop w:val="0"/>
      <w:marBottom w:val="0"/>
      <w:divBdr>
        <w:top w:val="none" w:sz="0" w:space="0" w:color="auto"/>
        <w:left w:val="none" w:sz="0" w:space="0" w:color="auto"/>
        <w:bottom w:val="none" w:sz="0" w:space="0" w:color="auto"/>
        <w:right w:val="none" w:sz="0" w:space="0" w:color="auto"/>
      </w:divBdr>
    </w:div>
    <w:div w:id="952519172">
      <w:bodyDiv w:val="1"/>
      <w:marLeft w:val="0"/>
      <w:marRight w:val="0"/>
      <w:marTop w:val="0"/>
      <w:marBottom w:val="0"/>
      <w:divBdr>
        <w:top w:val="none" w:sz="0" w:space="0" w:color="auto"/>
        <w:left w:val="none" w:sz="0" w:space="0" w:color="auto"/>
        <w:bottom w:val="none" w:sz="0" w:space="0" w:color="auto"/>
        <w:right w:val="none" w:sz="0" w:space="0" w:color="auto"/>
      </w:divBdr>
    </w:div>
    <w:div w:id="1363750631">
      <w:bodyDiv w:val="1"/>
      <w:marLeft w:val="0"/>
      <w:marRight w:val="0"/>
      <w:marTop w:val="0"/>
      <w:marBottom w:val="0"/>
      <w:divBdr>
        <w:top w:val="none" w:sz="0" w:space="0" w:color="auto"/>
        <w:left w:val="none" w:sz="0" w:space="0" w:color="auto"/>
        <w:bottom w:val="none" w:sz="0" w:space="0" w:color="auto"/>
        <w:right w:val="none" w:sz="0" w:space="0" w:color="auto"/>
      </w:divBdr>
      <w:divsChild>
        <w:div w:id="1527451548">
          <w:marLeft w:val="0"/>
          <w:marRight w:val="0"/>
          <w:marTop w:val="0"/>
          <w:marBottom w:val="0"/>
          <w:divBdr>
            <w:top w:val="none" w:sz="0" w:space="0" w:color="auto"/>
            <w:left w:val="none" w:sz="0" w:space="0" w:color="auto"/>
            <w:bottom w:val="none" w:sz="0" w:space="0" w:color="auto"/>
            <w:right w:val="none" w:sz="0" w:space="0" w:color="auto"/>
          </w:divBdr>
          <w:divsChild>
            <w:div w:id="8575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663">
      <w:bodyDiv w:val="1"/>
      <w:marLeft w:val="0"/>
      <w:marRight w:val="0"/>
      <w:marTop w:val="0"/>
      <w:marBottom w:val="0"/>
      <w:divBdr>
        <w:top w:val="none" w:sz="0" w:space="0" w:color="auto"/>
        <w:left w:val="none" w:sz="0" w:space="0" w:color="auto"/>
        <w:bottom w:val="none" w:sz="0" w:space="0" w:color="auto"/>
        <w:right w:val="none" w:sz="0" w:space="0" w:color="auto"/>
      </w:divBdr>
    </w:div>
    <w:div w:id="1409768670">
      <w:bodyDiv w:val="1"/>
      <w:marLeft w:val="0"/>
      <w:marRight w:val="0"/>
      <w:marTop w:val="0"/>
      <w:marBottom w:val="0"/>
      <w:divBdr>
        <w:top w:val="none" w:sz="0" w:space="0" w:color="auto"/>
        <w:left w:val="none" w:sz="0" w:space="0" w:color="auto"/>
        <w:bottom w:val="none" w:sz="0" w:space="0" w:color="auto"/>
        <w:right w:val="none" w:sz="0" w:space="0" w:color="auto"/>
      </w:divBdr>
    </w:div>
    <w:div w:id="1574898422">
      <w:bodyDiv w:val="1"/>
      <w:marLeft w:val="0"/>
      <w:marRight w:val="0"/>
      <w:marTop w:val="0"/>
      <w:marBottom w:val="0"/>
      <w:divBdr>
        <w:top w:val="none" w:sz="0" w:space="0" w:color="auto"/>
        <w:left w:val="none" w:sz="0" w:space="0" w:color="auto"/>
        <w:bottom w:val="none" w:sz="0" w:space="0" w:color="auto"/>
        <w:right w:val="none" w:sz="0" w:space="0" w:color="auto"/>
      </w:divBdr>
    </w:div>
    <w:div w:id="1580367567">
      <w:bodyDiv w:val="1"/>
      <w:marLeft w:val="0"/>
      <w:marRight w:val="0"/>
      <w:marTop w:val="0"/>
      <w:marBottom w:val="0"/>
      <w:divBdr>
        <w:top w:val="none" w:sz="0" w:space="0" w:color="auto"/>
        <w:left w:val="none" w:sz="0" w:space="0" w:color="auto"/>
        <w:bottom w:val="none" w:sz="0" w:space="0" w:color="auto"/>
        <w:right w:val="none" w:sz="0" w:space="0" w:color="auto"/>
      </w:divBdr>
      <w:divsChild>
        <w:div w:id="744180410">
          <w:marLeft w:val="0"/>
          <w:marRight w:val="0"/>
          <w:marTop w:val="0"/>
          <w:marBottom w:val="0"/>
          <w:divBdr>
            <w:top w:val="none" w:sz="0" w:space="0" w:color="auto"/>
            <w:left w:val="none" w:sz="0" w:space="0" w:color="auto"/>
            <w:bottom w:val="none" w:sz="0" w:space="0" w:color="auto"/>
            <w:right w:val="none" w:sz="0" w:space="0" w:color="auto"/>
          </w:divBdr>
        </w:div>
        <w:div w:id="1161508325">
          <w:marLeft w:val="0"/>
          <w:marRight w:val="0"/>
          <w:marTop w:val="0"/>
          <w:marBottom w:val="0"/>
          <w:divBdr>
            <w:top w:val="none" w:sz="0" w:space="0" w:color="auto"/>
            <w:left w:val="none" w:sz="0" w:space="0" w:color="auto"/>
            <w:bottom w:val="none" w:sz="0" w:space="0" w:color="auto"/>
            <w:right w:val="none" w:sz="0" w:space="0" w:color="auto"/>
          </w:divBdr>
          <w:divsChild>
            <w:div w:id="1667712033">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1755471863">
      <w:bodyDiv w:val="1"/>
      <w:marLeft w:val="0"/>
      <w:marRight w:val="0"/>
      <w:marTop w:val="0"/>
      <w:marBottom w:val="0"/>
      <w:divBdr>
        <w:top w:val="none" w:sz="0" w:space="0" w:color="auto"/>
        <w:left w:val="none" w:sz="0" w:space="0" w:color="auto"/>
        <w:bottom w:val="none" w:sz="0" w:space="0" w:color="auto"/>
        <w:right w:val="none" w:sz="0" w:space="0" w:color="auto"/>
      </w:divBdr>
      <w:divsChild>
        <w:div w:id="823547789">
          <w:marLeft w:val="0"/>
          <w:marRight w:val="0"/>
          <w:marTop w:val="0"/>
          <w:marBottom w:val="0"/>
          <w:divBdr>
            <w:top w:val="none" w:sz="0" w:space="0" w:color="auto"/>
            <w:left w:val="none" w:sz="0" w:space="0" w:color="auto"/>
            <w:bottom w:val="none" w:sz="0" w:space="0" w:color="auto"/>
            <w:right w:val="none" w:sz="0" w:space="0" w:color="auto"/>
          </w:divBdr>
          <w:divsChild>
            <w:div w:id="13247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965429417">
      <w:bodyDiv w:val="1"/>
      <w:marLeft w:val="0"/>
      <w:marRight w:val="0"/>
      <w:marTop w:val="0"/>
      <w:marBottom w:val="0"/>
      <w:divBdr>
        <w:top w:val="none" w:sz="0" w:space="0" w:color="auto"/>
        <w:left w:val="none" w:sz="0" w:space="0" w:color="auto"/>
        <w:bottom w:val="none" w:sz="0" w:space="0" w:color="auto"/>
        <w:right w:val="none" w:sz="0" w:space="0" w:color="auto"/>
      </w:divBdr>
    </w:div>
    <w:div w:id="1983384552">
      <w:bodyDiv w:val="1"/>
      <w:marLeft w:val="0"/>
      <w:marRight w:val="0"/>
      <w:marTop w:val="0"/>
      <w:marBottom w:val="0"/>
      <w:divBdr>
        <w:top w:val="none" w:sz="0" w:space="0" w:color="auto"/>
        <w:left w:val="none" w:sz="0" w:space="0" w:color="auto"/>
        <w:bottom w:val="none" w:sz="0" w:space="0" w:color="auto"/>
        <w:right w:val="none" w:sz="0" w:space="0" w:color="auto"/>
      </w:divBdr>
    </w:div>
    <w:div w:id="2029524941">
      <w:bodyDiv w:val="1"/>
      <w:marLeft w:val="0"/>
      <w:marRight w:val="0"/>
      <w:marTop w:val="0"/>
      <w:marBottom w:val="0"/>
      <w:divBdr>
        <w:top w:val="none" w:sz="0" w:space="0" w:color="auto"/>
        <w:left w:val="none" w:sz="0" w:space="0" w:color="auto"/>
        <w:bottom w:val="none" w:sz="0" w:space="0" w:color="auto"/>
        <w:right w:val="none" w:sz="0" w:space="0" w:color="auto"/>
      </w:divBdr>
    </w:div>
    <w:div w:id="2047899828">
      <w:bodyDiv w:val="1"/>
      <w:marLeft w:val="0"/>
      <w:marRight w:val="0"/>
      <w:marTop w:val="0"/>
      <w:marBottom w:val="0"/>
      <w:divBdr>
        <w:top w:val="none" w:sz="0" w:space="0" w:color="auto"/>
        <w:left w:val="none" w:sz="0" w:space="0" w:color="auto"/>
        <w:bottom w:val="none" w:sz="0" w:space="0" w:color="auto"/>
        <w:right w:val="none" w:sz="0" w:space="0" w:color="auto"/>
      </w:divBdr>
    </w:div>
    <w:div w:id="2063358732">
      <w:bodyDiv w:val="1"/>
      <w:marLeft w:val="0"/>
      <w:marRight w:val="0"/>
      <w:marTop w:val="0"/>
      <w:marBottom w:val="0"/>
      <w:divBdr>
        <w:top w:val="none" w:sz="0" w:space="0" w:color="auto"/>
        <w:left w:val="none" w:sz="0" w:space="0" w:color="auto"/>
        <w:bottom w:val="none" w:sz="0" w:space="0" w:color="auto"/>
        <w:right w:val="none" w:sz="0" w:space="0" w:color="auto"/>
      </w:divBdr>
    </w:div>
    <w:div w:id="21024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igital.nhs.uk/data-and-information/publications/statistical/gp-earnings-and-expenses-estimat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igital.nhs.uk/data-and-information/publications/statistical/nhs-workforce-statistic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igital.nhs.uk/data-and-information/publications/statistical/nhs-payments-to-general-practic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6B5562E58E7943A2D1A69DC643200C" ma:contentTypeVersion="16" ma:contentTypeDescription="Create a new document." ma:contentTypeScope="" ma:versionID="62ae7b13d3c5b68a0ad370a0042326ef">
  <xsd:schema xmlns:xsd="http://www.w3.org/2001/XMLSchema" xmlns:xs="http://www.w3.org/2001/XMLSchema" xmlns:p="http://schemas.microsoft.com/office/2006/metadata/properties" xmlns:ns2="5ad9a208-9ba3-4d5a-aaa1-1e5e81b978a3" xmlns:ns3="712c25b4-6956-44b3-8114-3bb2a98d2e00" targetNamespace="http://schemas.microsoft.com/office/2006/metadata/properties" ma:root="true" ma:fieldsID="88eb860c8f34abca1502bc4ba8f6234d" ns2:_="" ns3:_="">
    <xsd:import namespace="5ad9a208-9ba3-4d5a-aaa1-1e5e81b978a3"/>
    <xsd:import namespace="712c25b4-6956-44b3-8114-3bb2a98d2e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LengthInSeconds" minOccurs="0"/>
                <xsd:element ref="ns2:Collaborator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9a208-9ba3-4d5a-aaa1-1e5e81b9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Collaborators" ma:index="22" nillable="true" ma:displayName="Collaborators" ma:format="Dropdown" ma:list="UserInfo" ma:SharePointGroup="0" ma:internalName="Collaborato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c25b4-6956-44b3-8114-3bb2a98d2e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e078b0c-bbc7-4be7-b573-93adef936dae}" ma:internalName="TaxCatchAll" ma:showField="CatchAllData" ma:web="712c25b4-6956-44b3-8114-3bb2a98d2e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ad9a208-9ba3-4d5a-aaa1-1e5e81b978a3">
      <Terms xmlns="http://schemas.microsoft.com/office/infopath/2007/PartnerControls"/>
    </lcf76f155ced4ddcb4097134ff3c332f>
    <TaxCatchAll xmlns="712c25b4-6956-44b3-8114-3bb2a98d2e00" xsi:nil="true"/>
    <SharedWithUsers xmlns="712c25b4-6956-44b3-8114-3bb2a98d2e00">
      <UserInfo>
        <DisplayName>Cameron Appel</DisplayName>
        <AccountId>179</AccountId>
        <AccountType/>
      </UserInfo>
      <UserInfo>
        <DisplayName>John Ford</DisplayName>
        <AccountId>42</AccountId>
        <AccountType/>
      </UserInfo>
    </SharedWithUsers>
    <Collaborators xmlns="5ad9a208-9ba3-4d5a-aaa1-1e5e81b978a3">
      <UserInfo>
        <DisplayName/>
        <AccountId xsi:nil="true"/>
        <AccountType/>
      </UserInfo>
    </Collaborato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F6683-FDD5-477C-BD81-AD28B440C43F}">
  <ds:schemaRefs>
    <ds:schemaRef ds:uri="http://schemas.microsoft.com/sharepoint/v3/contenttype/forms"/>
  </ds:schemaRefs>
</ds:datastoreItem>
</file>

<file path=customXml/itemProps2.xml><?xml version="1.0" encoding="utf-8"?>
<ds:datastoreItem xmlns:ds="http://schemas.openxmlformats.org/officeDocument/2006/customXml" ds:itemID="{3258FA2D-76E0-4D8E-9CB5-5D33E05FFFCB}"/>
</file>

<file path=customXml/itemProps3.xml><?xml version="1.0" encoding="utf-8"?>
<ds:datastoreItem xmlns:ds="http://schemas.openxmlformats.org/officeDocument/2006/customXml" ds:itemID="{5E8B56F9-7DAB-4F61-B065-1573B093D7F0}">
  <ds:schemaRefs>
    <ds:schemaRef ds:uri="http://schemas.microsoft.com/office/2006/metadata/properties"/>
    <ds:schemaRef ds:uri="http://schemas.microsoft.com/office/infopath/2007/PartnerControls"/>
    <ds:schemaRef ds:uri="5ad9a208-9ba3-4d5a-aaa1-1e5e81b978a3"/>
    <ds:schemaRef ds:uri="712c25b4-6956-44b3-8114-3bb2a98d2e00"/>
  </ds:schemaRefs>
</ds:datastoreItem>
</file>

<file path=customXml/itemProps4.xml><?xml version="1.0" encoding="utf-8"?>
<ds:datastoreItem xmlns:ds="http://schemas.openxmlformats.org/officeDocument/2006/customXml" ds:itemID="{FC50EE99-9D3A-FF47-9242-8749839D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12</Pages>
  <Words>1399</Words>
  <Characters>7978</Characters>
  <Application>Microsoft Office Word</Application>
  <DocSecurity>0</DocSecurity>
  <Lines>66</Lines>
  <Paragraphs>18</Paragraphs>
  <ScaleCrop>false</ScaleCrop>
  <Company>Queen Mary University of London</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Ford</dc:creator>
  <cp:keywords/>
  <dc:description/>
  <cp:lastModifiedBy>John Ford</cp:lastModifiedBy>
  <cp:revision>947</cp:revision>
  <dcterms:created xsi:type="dcterms:W3CDTF">2024-03-04T23:42:00Z</dcterms:created>
  <dcterms:modified xsi:type="dcterms:W3CDTF">2024-04-26T10:14:00Z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0x010100C16B5562E58E7943A2D1A69DC643200C</vt:lpwstr>
  </property>
  <property fmtid="{D5CDD505-2E9C-101B-9397-08002B2CF9AE}" pid="3" name="MediaServiceImageTags">
    <vt:lpwstr/>
  </property>
</Properties>
</file>